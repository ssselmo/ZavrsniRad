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5B3F4" w14:textId="5423BDEF" w:rsidR="004A33E3" w:rsidRPr="00106FBF" w:rsidRDefault="001B4453" w:rsidP="004A33E3">
      <w:pPr>
        <w:jc w:val="center"/>
        <w:rPr>
          <w:b/>
          <w:color w:val="002060"/>
          <w:sz w:val="28"/>
          <w:lang w:val="hr-HR"/>
        </w:rPr>
      </w:pPr>
      <w:bookmarkStart w:id="0" w:name="_Hlk527400189"/>
      <w:bookmarkEnd w:id="0"/>
      <w:r w:rsidRPr="00106FBF">
        <w:rPr>
          <w:b/>
          <w:color w:val="002060"/>
          <w:sz w:val="28"/>
          <w:lang w:val="hr-HR"/>
        </w:rPr>
        <w:t>Upute za izradu seminarskog rada</w:t>
      </w:r>
    </w:p>
    <w:p w14:paraId="29BC9D4F" w14:textId="77777777" w:rsidR="001B4453" w:rsidRPr="00106FBF" w:rsidRDefault="001B4453" w:rsidP="007E225A">
      <w:pPr>
        <w:pStyle w:val="body0"/>
      </w:pPr>
    </w:p>
    <w:p w14:paraId="06308A5A" w14:textId="08520D1F" w:rsidR="004A33E3" w:rsidRPr="00106FBF" w:rsidRDefault="5C43B683" w:rsidP="007E225A">
      <w:pPr>
        <w:pStyle w:val="body0"/>
      </w:pPr>
      <w:r>
        <w:t>U okviru ovog dokumenta su opisane procedure koje se odnose na realizaciju vježbi kao i način prijavljivanja, izrade, te predaje seminarskog rada (softverskog projekta) iz predmeta Razvoj softvera I. U okviru vježbi iz pomenutog predmeta će se koristiti:</w:t>
      </w:r>
    </w:p>
    <w:p w14:paraId="35937A47" w14:textId="2B591564" w:rsidR="004A33E3" w:rsidRPr="00106FBF" w:rsidRDefault="5C43B683" w:rsidP="5C43B683">
      <w:pPr>
        <w:pStyle w:val="body0"/>
        <w:numPr>
          <w:ilvl w:val="0"/>
          <w:numId w:val="3"/>
        </w:numPr>
      </w:pPr>
      <w:r>
        <w:t xml:space="preserve">Microsoft Visual Studio razvojno okruženje </w:t>
      </w:r>
    </w:p>
    <w:p w14:paraId="0E12759A" w14:textId="07AAB669" w:rsidR="004A33E3" w:rsidRPr="00106FBF" w:rsidRDefault="5C43B683" w:rsidP="5C43B683">
      <w:pPr>
        <w:pStyle w:val="body0"/>
        <w:numPr>
          <w:ilvl w:val="0"/>
          <w:numId w:val="3"/>
        </w:numPr>
      </w:pPr>
      <w:r>
        <w:t xml:space="preserve">C# programski jezik </w:t>
      </w:r>
    </w:p>
    <w:p w14:paraId="159B7CF3" w14:textId="5732A6D3" w:rsidR="004A33E3" w:rsidRPr="00106FBF" w:rsidRDefault="5C43B683" w:rsidP="5C43B683">
      <w:pPr>
        <w:pStyle w:val="body0"/>
        <w:numPr>
          <w:ilvl w:val="0"/>
          <w:numId w:val="3"/>
        </w:numPr>
      </w:pPr>
      <w:r>
        <w:t>ASP.NET Core MVC Framework</w:t>
      </w:r>
    </w:p>
    <w:p w14:paraId="40E6BC8B" w14:textId="3EE31E9E" w:rsidR="004A33E3" w:rsidRPr="00106FBF" w:rsidRDefault="5C43B683" w:rsidP="5C43B683">
      <w:pPr>
        <w:pStyle w:val="body0"/>
        <w:numPr>
          <w:ilvl w:val="0"/>
          <w:numId w:val="3"/>
        </w:numPr>
      </w:pPr>
      <w:r>
        <w:t xml:space="preserve">GIT repozitorij </w:t>
      </w:r>
    </w:p>
    <w:p w14:paraId="118FBF22" w14:textId="13F1EC81" w:rsidR="004A33E3" w:rsidRPr="00106FBF" w:rsidRDefault="5C43B683" w:rsidP="5C43B683">
      <w:pPr>
        <w:pStyle w:val="body0"/>
        <w:numPr>
          <w:ilvl w:val="0"/>
          <w:numId w:val="3"/>
        </w:numPr>
      </w:pPr>
      <w:r>
        <w:t>Entity Framework Core kao alati za mapiranje objektno-orijentisanog sa relacionim modelom podataka.</w:t>
      </w:r>
    </w:p>
    <w:p w14:paraId="02E6A1CE" w14:textId="4F11ACBA" w:rsidR="00B826BB" w:rsidRPr="00B826BB" w:rsidRDefault="5C43B683" w:rsidP="5C43B683">
      <w:pPr>
        <w:rPr>
          <w:lang w:val="hr-HR"/>
        </w:rPr>
      </w:pPr>
      <w:r w:rsidRPr="5C43B683">
        <w:rPr>
          <w:lang w:val="hr-HR"/>
        </w:rPr>
        <w:t>Sve pomenuto ima za cilj da osigura uspješno savladavanjem najznačajnijih koncepata koji se koriste u razvoju savremenih web aplikacija.</w:t>
      </w:r>
    </w:p>
    <w:p w14:paraId="7E9CD895" w14:textId="77777777" w:rsidR="004A33E3" w:rsidRPr="00106FBF" w:rsidRDefault="003F11E3" w:rsidP="00977EC8">
      <w:pPr>
        <w:pStyle w:val="Heading1"/>
        <w:rPr>
          <w:lang w:val="hr-HR"/>
        </w:rPr>
      </w:pPr>
      <w:r w:rsidRPr="00106FBF">
        <w:rPr>
          <w:lang w:val="hr-HR"/>
        </w:rPr>
        <w:t>Rad na softverskom projektu</w:t>
      </w:r>
    </w:p>
    <w:p w14:paraId="622DC762" w14:textId="77777777" w:rsidR="003F11E3" w:rsidRPr="00106FBF" w:rsidRDefault="003F11E3" w:rsidP="00977EC8">
      <w:pPr>
        <w:pStyle w:val="Heading2"/>
        <w:rPr>
          <w:lang w:val="hr-HR"/>
        </w:rPr>
      </w:pPr>
      <w:r w:rsidRPr="00106FBF">
        <w:rPr>
          <w:lang w:val="hr-HR"/>
        </w:rPr>
        <w:t>Opis</w:t>
      </w:r>
    </w:p>
    <w:p w14:paraId="1146F32A" w14:textId="2628E40F" w:rsidR="003F11E3" w:rsidRDefault="5C43B683" w:rsidP="00977EC8">
      <w:pPr>
        <w:rPr>
          <w:lang w:val="hr-HR"/>
        </w:rPr>
      </w:pPr>
      <w:r w:rsidRPr="5C43B683">
        <w:rPr>
          <w:lang w:val="hr-HR"/>
        </w:rPr>
        <w:t>Projektni zadatak se radi na odobrenu temu što podrazumijeva prikupljanje i analizu softverskih zahtjeva, modeliranje procesa razvoja softvera korištenjem UML-a, razvoj softverskog modula korištenjem Visual Studio razvojnog okruženja, testiranje softverskog modula i izradu pripadajuće dokumentacije. Temu rada predlažu članovi tima putem emaila.</w:t>
      </w:r>
    </w:p>
    <w:p w14:paraId="26D3F425" w14:textId="77777777" w:rsidR="00A66724" w:rsidRPr="00106FBF" w:rsidRDefault="00A66724" w:rsidP="00A66724">
      <w:pPr>
        <w:rPr>
          <w:lang w:val="hr-HR"/>
        </w:rPr>
      </w:pPr>
      <w:r w:rsidRPr="00106FBF">
        <w:rPr>
          <w:lang w:val="hr-HR"/>
        </w:rPr>
        <w:t xml:space="preserve">Projekat se radi u grupama od  2 ili 3 studenta, a broj članova grupe prvenstveno zavisi od kompleksnosti predložene ili dodijeljene teme. </w:t>
      </w:r>
    </w:p>
    <w:p w14:paraId="2C4A087E" w14:textId="7AE87900" w:rsidR="00A66724" w:rsidRPr="00106FBF" w:rsidRDefault="5C43B683" w:rsidP="5C43B683">
      <w:pPr>
        <w:rPr>
          <w:lang w:val="hr-HR"/>
        </w:rPr>
      </w:pPr>
      <w:r w:rsidRPr="5C43B683">
        <w:rPr>
          <w:rFonts w:cs="Calibri"/>
          <w:lang w:val="hr-HR"/>
        </w:rPr>
        <w:t xml:space="preserve">Prijavu teme sa prijedlogom članova tima (broj indeksa, ime i prezime) se šalje na mail adresu </w:t>
      </w:r>
      <w:hyperlink r:id="rId8">
        <w:r w:rsidRPr="5C43B683">
          <w:rPr>
            <w:rStyle w:val="Hyperlink"/>
            <w:rFonts w:cs="Calibri"/>
            <w:lang w:val="hr-HR"/>
          </w:rPr>
          <w:t>adil@edu.fit.ba</w:t>
        </w:r>
      </w:hyperlink>
      <w:r>
        <w:t xml:space="preserve">, sa jasnom naznakom </w:t>
      </w:r>
      <w:r w:rsidRPr="5C43B683">
        <w:rPr>
          <w:u w:val="single"/>
        </w:rPr>
        <w:t>ko je predstavnik grupe</w:t>
      </w:r>
      <w:r w:rsidRPr="5C43B683">
        <w:rPr>
          <w:rFonts w:cs="Calibri"/>
          <w:lang w:val="hr-HR"/>
        </w:rPr>
        <w:t xml:space="preserve"> (u CC. obavezno treba navesti ostale članove projekta), nakon čega članovi grupe dobijaju potvrdu o uspješnosti, odnosno prihvatljivosti predložene teme. U prijavu treba nabrojati i ukratko opisati funkcionalnosti aplikacije, </w:t>
      </w:r>
      <w:r w:rsidRPr="5C43B683">
        <w:rPr>
          <w:rFonts w:cs="Calibri"/>
          <w:color w:val="FF0000"/>
          <w:lang w:val="hr-HR"/>
        </w:rPr>
        <w:t xml:space="preserve">te jasno naznačiti kojem članu tima će biti dodijeljena implementacija </w:t>
      </w:r>
      <w:r w:rsidRPr="5C43B683">
        <w:rPr>
          <w:rFonts w:cs="Calibri"/>
          <w:lang w:val="hr-HR"/>
        </w:rPr>
        <w:t>pojedinih dijelova projekta</w:t>
      </w:r>
      <w:r w:rsidRPr="00987665">
        <w:rPr>
          <w:rFonts w:cs="Calibri"/>
          <w:lang w:val="hr-HR"/>
        </w:rPr>
        <w:t xml:space="preserve">. </w:t>
      </w:r>
      <w:r w:rsidRPr="00987665">
        <w:rPr>
          <w:lang w:val="hr-HR"/>
        </w:rPr>
        <w:t>Prvi zadatak se mora</w:t>
      </w:r>
      <w:r w:rsidRPr="5C43B683">
        <w:rPr>
          <w:lang w:val="hr-HR"/>
        </w:rPr>
        <w:t xml:space="preserve"> grupno riješiti, dok se preostali zadaci mogu samostalno rješavati.</w:t>
      </w:r>
    </w:p>
    <w:p w14:paraId="36215B31" w14:textId="26B513D9" w:rsidR="0080640D" w:rsidRDefault="00A66724" w:rsidP="00B826BB">
      <w:pPr>
        <w:rPr>
          <w:lang w:val="hr-HR"/>
        </w:rPr>
      </w:pPr>
      <w:r>
        <w:rPr>
          <w:lang w:val="hr-HR"/>
        </w:rPr>
        <w:t>Nakon odobrenja teme, j</w:t>
      </w:r>
      <w:r w:rsidR="00B826BB" w:rsidRPr="00B826BB">
        <w:rPr>
          <w:lang w:val="hr-HR"/>
        </w:rPr>
        <w:t xml:space="preserve">edan član grupe treba kreirati </w:t>
      </w:r>
      <w:r w:rsidR="00B826BB">
        <w:rPr>
          <w:lang w:val="hr-HR"/>
        </w:rPr>
        <w:t>Azure DevOps</w:t>
      </w:r>
      <w:r w:rsidR="00B826BB" w:rsidRPr="00B826BB">
        <w:rPr>
          <w:lang w:val="hr-HR"/>
        </w:rPr>
        <w:t xml:space="preserve"> account (</w:t>
      </w:r>
      <w:r w:rsidR="0080640D">
        <w:rPr>
          <w:lang w:val="hr-HR"/>
        </w:rPr>
        <w:t xml:space="preserve">dev.azure.com/fitbabrprojekta prema sljedećoj </w:t>
      </w:r>
      <w:r w:rsidR="0080640D" w:rsidRPr="00D93D60">
        <w:rPr>
          <w:lang w:val="hr-HR"/>
        </w:rPr>
        <w:t>online excel tabeli</w:t>
      </w:r>
      <w:r w:rsidR="00D93D60">
        <w:rPr>
          <w:lang w:val="hr-HR"/>
        </w:rPr>
        <w:t xml:space="preserve"> </w:t>
      </w:r>
      <w:hyperlink r:id="rId9" w:history="1">
        <w:r w:rsidR="00D93D60" w:rsidRPr="00851125">
          <w:rPr>
            <w:rStyle w:val="Hyperlink"/>
            <w:lang w:val="hr-HR"/>
          </w:rPr>
          <w:t>http://bit.ly/rs1-prijavljene-grupe-2017</w:t>
        </w:r>
      </w:hyperlink>
      <w:r w:rsidR="0080640D">
        <w:rPr>
          <w:lang w:val="hr-HR"/>
        </w:rPr>
        <w:t>)</w:t>
      </w:r>
      <w:r w:rsidR="00B826BB" w:rsidRPr="00B826BB">
        <w:rPr>
          <w:lang w:val="hr-HR"/>
        </w:rPr>
        <w:t xml:space="preserve">, </w:t>
      </w:r>
      <w:r w:rsidR="0080640D">
        <w:rPr>
          <w:lang w:val="hr-HR"/>
        </w:rPr>
        <w:t>te</w:t>
      </w:r>
      <w:r w:rsidR="00B826BB" w:rsidRPr="00B826BB">
        <w:rPr>
          <w:lang w:val="hr-HR"/>
        </w:rPr>
        <w:t xml:space="preserve"> dodati </w:t>
      </w:r>
      <w:r w:rsidR="0080640D">
        <w:rPr>
          <w:lang w:val="hr-HR"/>
        </w:rPr>
        <w:t>sljedeće članove projekte:</w:t>
      </w:r>
    </w:p>
    <w:p w14:paraId="082CC21A" w14:textId="77777777" w:rsidR="0080640D" w:rsidRDefault="00B826BB" w:rsidP="0080640D">
      <w:pPr>
        <w:pStyle w:val="ListParagraph"/>
        <w:numPr>
          <w:ilvl w:val="0"/>
          <w:numId w:val="29"/>
        </w:numPr>
        <w:rPr>
          <w:lang w:val="hr-HR"/>
        </w:rPr>
      </w:pPr>
      <w:r w:rsidRPr="0080640D">
        <w:rPr>
          <w:lang w:val="hr-HR"/>
        </w:rPr>
        <w:t>ostale članove grupe</w:t>
      </w:r>
      <w:r w:rsidR="0080640D" w:rsidRPr="0080640D">
        <w:rPr>
          <w:lang w:val="hr-HR"/>
        </w:rPr>
        <w:t xml:space="preserve"> (koristeći edu.fit.ba)</w:t>
      </w:r>
      <w:r w:rsidRPr="0080640D">
        <w:rPr>
          <w:lang w:val="hr-HR"/>
        </w:rPr>
        <w:t xml:space="preserve">, </w:t>
      </w:r>
    </w:p>
    <w:p w14:paraId="5E35D409" w14:textId="77777777" w:rsidR="0080640D" w:rsidRDefault="0080640D" w:rsidP="0080640D">
      <w:pPr>
        <w:pStyle w:val="ListParagraph"/>
        <w:numPr>
          <w:ilvl w:val="0"/>
          <w:numId w:val="29"/>
        </w:numPr>
        <w:rPr>
          <w:lang w:val="hr-HR"/>
        </w:rPr>
      </w:pPr>
      <w:r>
        <w:rPr>
          <w:lang w:val="hr-HR"/>
        </w:rPr>
        <w:t>p</w:t>
      </w:r>
      <w:r w:rsidRPr="0080640D">
        <w:rPr>
          <w:lang w:val="hr-HR"/>
        </w:rPr>
        <w:t>rofesora (</w:t>
      </w:r>
      <w:hyperlink r:id="rId10" w:history="1">
        <w:r w:rsidRPr="0080640D">
          <w:rPr>
            <w:rStyle w:val="Hyperlink"/>
            <w:lang w:val="hr-HR"/>
          </w:rPr>
          <w:t>denis@fit.ba</w:t>
        </w:r>
      </w:hyperlink>
      <w:r w:rsidRPr="0080640D">
        <w:rPr>
          <w:lang w:val="hr-HR"/>
        </w:rPr>
        <w:t xml:space="preserve">) </w:t>
      </w:r>
    </w:p>
    <w:p w14:paraId="613EC4FA" w14:textId="30E1B6FD" w:rsidR="00B826BB" w:rsidRPr="0080640D" w:rsidRDefault="00B826BB" w:rsidP="0080640D">
      <w:pPr>
        <w:pStyle w:val="ListParagraph"/>
        <w:numPr>
          <w:ilvl w:val="0"/>
          <w:numId w:val="29"/>
        </w:numPr>
        <w:rPr>
          <w:lang w:val="hr-HR"/>
        </w:rPr>
      </w:pPr>
      <w:r w:rsidRPr="0080640D">
        <w:rPr>
          <w:lang w:val="hr-HR"/>
        </w:rPr>
        <w:t xml:space="preserve">asistenta </w:t>
      </w:r>
      <w:r w:rsidR="0080640D" w:rsidRPr="0080640D">
        <w:rPr>
          <w:lang w:val="hr-HR"/>
        </w:rPr>
        <w:t>(</w:t>
      </w:r>
      <w:hyperlink r:id="rId11" w:history="1">
        <w:r w:rsidR="0080640D" w:rsidRPr="0080640D">
          <w:rPr>
            <w:rStyle w:val="Hyperlink"/>
            <w:lang w:val="hr-HR"/>
          </w:rPr>
          <w:t>adil@fit.ba</w:t>
        </w:r>
      </w:hyperlink>
      <w:r w:rsidR="0080640D" w:rsidRPr="0080640D">
        <w:rPr>
          <w:lang w:val="hr-HR"/>
        </w:rPr>
        <w:t>)</w:t>
      </w:r>
      <w:r w:rsidRPr="0080640D">
        <w:rPr>
          <w:lang w:val="hr-HR"/>
        </w:rPr>
        <w:t>.</w:t>
      </w:r>
    </w:p>
    <w:p w14:paraId="011BF888" w14:textId="6D2FA1A5" w:rsidR="00E00612" w:rsidRDefault="00E00612">
      <w:pPr>
        <w:widowControl/>
        <w:spacing w:before="0" w:after="0" w:line="240" w:lineRule="auto"/>
        <w:jc w:val="left"/>
        <w:rPr>
          <w:lang w:val="hr-HR"/>
        </w:rPr>
      </w:pPr>
    </w:p>
    <w:p w14:paraId="401789FB" w14:textId="035F7BC5" w:rsidR="00B826BB" w:rsidRPr="00B826BB" w:rsidRDefault="5C43B683" w:rsidP="5C43B683">
      <w:pPr>
        <w:rPr>
          <w:lang w:val="hr-HR"/>
        </w:rPr>
      </w:pPr>
      <w:r w:rsidRPr="5C43B683">
        <w:rPr>
          <w:lang w:val="hr-HR"/>
        </w:rPr>
        <w:t xml:space="preserve">Unutar DevOps accounta treba kreirati projekat </w:t>
      </w:r>
      <w:r w:rsidRPr="5C43B683">
        <w:rPr>
          <w:b/>
          <w:bCs/>
          <w:lang w:val="hr-HR"/>
        </w:rPr>
        <w:t xml:space="preserve">seminarski_rad </w:t>
      </w:r>
      <w:r w:rsidRPr="5C43B683">
        <w:rPr>
          <w:lang w:val="hr-HR"/>
        </w:rPr>
        <w:t>koji treba sadržavati dva GIT repozitorija:</w:t>
      </w:r>
    </w:p>
    <w:p w14:paraId="62152FE2" w14:textId="77777777" w:rsidR="00B826BB" w:rsidRPr="00B826BB" w:rsidRDefault="5C43B683" w:rsidP="5C43B683">
      <w:pPr>
        <w:ind w:left="720"/>
        <w:rPr>
          <w:lang w:val="hr-HR"/>
        </w:rPr>
      </w:pPr>
      <w:r w:rsidRPr="5C43B683">
        <w:rPr>
          <w:lang w:val="hr-HR"/>
        </w:rPr>
        <w:t>a) webapp</w:t>
      </w:r>
    </w:p>
    <w:p w14:paraId="61DAD8CD" w14:textId="77777777" w:rsidR="00B826BB" w:rsidRPr="00B826BB" w:rsidRDefault="5C43B683" w:rsidP="5C43B683">
      <w:pPr>
        <w:ind w:left="720"/>
        <w:rPr>
          <w:lang w:val="hr-HR"/>
        </w:rPr>
      </w:pPr>
      <w:r w:rsidRPr="5C43B683">
        <w:rPr>
          <w:lang w:val="hr-HR"/>
        </w:rPr>
        <w:t>b) dokumenti</w:t>
      </w:r>
    </w:p>
    <w:p w14:paraId="315E083C" w14:textId="2A4AEFEF" w:rsidR="00B826BB" w:rsidRPr="00B826BB" w:rsidRDefault="5C43B683" w:rsidP="5C43B683">
      <w:pPr>
        <w:rPr>
          <w:lang w:val="hr-HR"/>
        </w:rPr>
      </w:pPr>
      <w:r w:rsidRPr="5C43B683">
        <w:rPr>
          <w:lang w:val="hr-HR"/>
        </w:rPr>
        <w:t xml:space="preserve">Sve dokumente koji budu rađeni u okviru seminarskog rada je potrebno postaviti na git repozitorij </w:t>
      </w:r>
      <w:r w:rsidRPr="5C43B683">
        <w:rPr>
          <w:b/>
          <w:bCs/>
          <w:lang w:val="hr-HR"/>
        </w:rPr>
        <w:t>dokumenti</w:t>
      </w:r>
      <w:r w:rsidRPr="5C43B683">
        <w:rPr>
          <w:lang w:val="hr-HR"/>
        </w:rPr>
        <w:t xml:space="preserve">, pri čemu oni trebaju biti organizovani prema proceduri kreiranja u foldere </w:t>
      </w:r>
      <w:r w:rsidRPr="5C43B683">
        <w:rPr>
          <w:b/>
          <w:bCs/>
          <w:lang w:val="hr-HR"/>
        </w:rPr>
        <w:t>zadatak1</w:t>
      </w:r>
      <w:r w:rsidRPr="5C43B683">
        <w:rPr>
          <w:lang w:val="hr-HR"/>
        </w:rPr>
        <w:t xml:space="preserve">, </w:t>
      </w:r>
      <w:r w:rsidRPr="5C43B683">
        <w:rPr>
          <w:b/>
          <w:bCs/>
          <w:lang w:val="hr-HR"/>
        </w:rPr>
        <w:t xml:space="preserve">zadatak2 </w:t>
      </w:r>
      <w:r w:rsidRPr="5C43B683">
        <w:rPr>
          <w:lang w:val="hr-HR"/>
        </w:rPr>
        <w:t>(bez korištenja arhiva ZIP, RAR itd.).</w:t>
      </w:r>
    </w:p>
    <w:p w14:paraId="20C86FD2" w14:textId="3A6F3CBB" w:rsidR="00B826BB" w:rsidRPr="00B826BB" w:rsidRDefault="5C43B683" w:rsidP="5C43B683">
      <w:pPr>
        <w:rPr>
          <w:lang w:val="hr-HR"/>
        </w:rPr>
      </w:pPr>
      <w:r w:rsidRPr="5C43B683">
        <w:rPr>
          <w:lang w:val="hr-HR"/>
        </w:rPr>
        <w:t xml:space="preserve">Izvorni kod web aplikacije kao i backup-a baze podataka treba postaviti na git repozitorij </w:t>
      </w:r>
      <w:r w:rsidRPr="5C43B683">
        <w:rPr>
          <w:b/>
          <w:bCs/>
          <w:lang w:val="hr-HR"/>
        </w:rPr>
        <w:t>webapp</w:t>
      </w:r>
      <w:r w:rsidRPr="5C43B683">
        <w:rPr>
          <w:lang w:val="hr-HR"/>
        </w:rPr>
        <w:t>.</w:t>
      </w:r>
    </w:p>
    <w:p w14:paraId="14A742D1" w14:textId="1EE52519" w:rsidR="00B826BB" w:rsidRPr="00B826BB" w:rsidRDefault="5C43B683" w:rsidP="5C43B683">
      <w:pPr>
        <w:rPr>
          <w:lang w:val="hr-HR"/>
        </w:rPr>
      </w:pPr>
      <w:r w:rsidRPr="5C43B683">
        <w:rPr>
          <w:lang w:val="hr-HR"/>
        </w:rPr>
        <w:t xml:space="preserve">Sve dijagrame treba postaviti u izvornom fajlu (Visual Paradigm, Open Model Sphere ili Power Designer) zajedno sa .png slikom. </w:t>
      </w:r>
    </w:p>
    <w:p w14:paraId="16222CE5" w14:textId="77777777" w:rsidR="00B826BB" w:rsidRPr="00106FBF" w:rsidRDefault="00B826BB" w:rsidP="00977EC8">
      <w:pPr>
        <w:rPr>
          <w:lang w:val="hr-HR"/>
        </w:rPr>
      </w:pPr>
    </w:p>
    <w:p w14:paraId="36DA233E" w14:textId="14E3F8C9" w:rsidR="00E61ACC" w:rsidRDefault="00E61ACC">
      <w:pPr>
        <w:widowControl/>
        <w:spacing w:before="0" w:after="0" w:line="240" w:lineRule="auto"/>
        <w:jc w:val="left"/>
        <w:rPr>
          <w:rFonts w:cs="Calibri"/>
          <w:color w:val="FF0000"/>
          <w:lang w:val="hr-HR"/>
        </w:rPr>
      </w:pPr>
      <w:r>
        <w:rPr>
          <w:rFonts w:cs="Calibri"/>
          <w:color w:val="FF0000"/>
          <w:lang w:val="hr-HR"/>
        </w:rPr>
        <w:br w:type="page"/>
      </w:r>
    </w:p>
    <w:p w14:paraId="28E96C26" w14:textId="77777777" w:rsidR="0080703D" w:rsidRPr="00106FBF" w:rsidRDefault="005E0EDC" w:rsidP="00977EC8">
      <w:pPr>
        <w:pStyle w:val="Heading2"/>
        <w:rPr>
          <w:lang w:val="hr-HR"/>
        </w:rPr>
      </w:pPr>
      <w:r w:rsidRPr="00106FBF">
        <w:rPr>
          <w:lang w:val="hr-HR"/>
        </w:rPr>
        <w:lastRenderedPageBreak/>
        <w:t>Projektni zadaci</w:t>
      </w:r>
    </w:p>
    <w:p w14:paraId="513A372B" w14:textId="77777777" w:rsidR="002E1E63" w:rsidRPr="00106FBF" w:rsidRDefault="002E1E63" w:rsidP="00977EC8">
      <w:pPr>
        <w:widowControl/>
        <w:spacing w:before="0" w:after="0" w:line="240" w:lineRule="auto"/>
        <w:jc w:val="left"/>
        <w:rPr>
          <w:lang w:val="hr-HR"/>
        </w:rPr>
      </w:pPr>
    </w:p>
    <w:tbl>
      <w:tblPr>
        <w:tblStyle w:val="GridTable1Light-Accent1"/>
        <w:tblW w:w="9350" w:type="dxa"/>
        <w:tblLayout w:type="fixed"/>
        <w:tblLook w:val="04A0" w:firstRow="1" w:lastRow="0" w:firstColumn="1" w:lastColumn="0" w:noHBand="0" w:noVBand="1"/>
      </w:tblPr>
      <w:tblGrid>
        <w:gridCol w:w="1110"/>
        <w:gridCol w:w="8240"/>
      </w:tblGrid>
      <w:tr w:rsidR="00BE696F" w:rsidRPr="00106FBF" w14:paraId="12D68927" w14:textId="77777777" w:rsidTr="7686D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noWrap/>
          </w:tcPr>
          <w:p w14:paraId="41634975" w14:textId="77777777" w:rsidR="009E3545" w:rsidRPr="00106FBF" w:rsidRDefault="00D53595" w:rsidP="00977EC8">
            <w:pPr>
              <w:widowControl/>
              <w:spacing w:before="0" w:after="0" w:line="276" w:lineRule="auto"/>
              <w:jc w:val="center"/>
              <w:rPr>
                <w:color w:val="000000"/>
                <w:sz w:val="24"/>
                <w:szCs w:val="22"/>
                <w:lang w:val="hr-HR"/>
              </w:rPr>
            </w:pPr>
            <w:r w:rsidRPr="00106FBF">
              <w:rPr>
                <w:color w:val="000000"/>
                <w:sz w:val="24"/>
                <w:szCs w:val="22"/>
                <w:lang w:val="hr-HR"/>
              </w:rPr>
              <w:t>Zadatak br.</w:t>
            </w:r>
          </w:p>
        </w:tc>
        <w:tc>
          <w:tcPr>
            <w:tcW w:w="8240" w:type="dxa"/>
            <w:noWrap/>
          </w:tcPr>
          <w:p w14:paraId="1905E95E" w14:textId="77777777" w:rsidR="009E3545" w:rsidRPr="00106FBF" w:rsidRDefault="00D53595" w:rsidP="00977EC8">
            <w:pPr>
              <w:spacing w:before="0"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2"/>
                <w:lang w:val="hr-HR"/>
              </w:rPr>
            </w:pPr>
            <w:r w:rsidRPr="00106FBF">
              <w:rPr>
                <w:color w:val="000000"/>
                <w:sz w:val="24"/>
                <w:szCs w:val="22"/>
                <w:lang w:val="hr-HR"/>
              </w:rPr>
              <w:t>Obaveze za studente</w:t>
            </w:r>
          </w:p>
        </w:tc>
      </w:tr>
      <w:tr w:rsidR="00E228D8" w:rsidRPr="00106FBF" w14:paraId="35466416" w14:textId="77777777" w:rsidTr="7686D4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noWrap/>
            <w:vAlign w:val="center"/>
            <w:hideMark/>
          </w:tcPr>
          <w:p w14:paraId="4B585404" w14:textId="6221A7BB" w:rsidR="009E3545" w:rsidRPr="00106FBF" w:rsidRDefault="006964D3" w:rsidP="5C43B683">
            <w:pPr>
              <w:widowControl/>
              <w:spacing w:before="0" w:after="0" w:line="276" w:lineRule="auto"/>
              <w:jc w:val="center"/>
              <w:rPr>
                <w:b w:val="0"/>
                <w:bCs w:val="0"/>
                <w:color w:val="000000" w:themeColor="text1"/>
                <w:lang w:val="hr-HR" w:eastAsia="bs-Latn-BA"/>
              </w:rPr>
            </w:pPr>
            <w:r>
              <w:rPr>
                <w:b w:val="0"/>
                <w:bCs w:val="0"/>
                <w:color w:val="000000" w:themeColor="text1"/>
                <w:lang w:val="hr-HR"/>
              </w:rPr>
              <w:t>1</w:t>
            </w:r>
          </w:p>
        </w:tc>
        <w:tc>
          <w:tcPr>
            <w:tcW w:w="8240" w:type="dxa"/>
            <w:noWrap/>
            <w:hideMark/>
          </w:tcPr>
          <w:p w14:paraId="169BF5CC" w14:textId="77777777" w:rsidR="009E3545" w:rsidRPr="00987665" w:rsidRDefault="00CD4F37" w:rsidP="00977EC8">
            <w:pPr>
              <w:pStyle w:val="ListParagraph"/>
              <w:numPr>
                <w:ilvl w:val="0"/>
                <w:numId w:val="17"/>
              </w:numPr>
              <w:spacing w:before="0"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  <w:lang w:val="hr-HR"/>
              </w:rPr>
            </w:pPr>
            <w:r w:rsidRPr="00987665">
              <w:rPr>
                <w:color w:val="000000"/>
                <w:szCs w:val="22"/>
                <w:lang w:val="hr-HR"/>
              </w:rPr>
              <w:t xml:space="preserve">Vizija </w:t>
            </w:r>
            <w:r w:rsidR="009E3545" w:rsidRPr="00987665">
              <w:rPr>
                <w:color w:val="000000"/>
                <w:szCs w:val="22"/>
                <w:lang w:val="hr-HR"/>
              </w:rPr>
              <w:t>projekta (dokument)</w:t>
            </w:r>
          </w:p>
          <w:p w14:paraId="02345FE8" w14:textId="77777777" w:rsidR="005210C6" w:rsidRPr="00987665" w:rsidRDefault="00CD4F37" w:rsidP="00977EC8">
            <w:pPr>
              <w:pStyle w:val="ListParagraph"/>
              <w:numPr>
                <w:ilvl w:val="0"/>
                <w:numId w:val="17"/>
              </w:numPr>
              <w:spacing w:before="0"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  <w:lang w:val="hr-HR"/>
              </w:rPr>
            </w:pPr>
            <w:r w:rsidRPr="00987665">
              <w:rPr>
                <w:color w:val="000000"/>
                <w:szCs w:val="22"/>
                <w:lang w:val="hr-HR"/>
              </w:rPr>
              <w:t>Dijagram</w:t>
            </w:r>
            <w:r w:rsidR="005210C6" w:rsidRPr="00987665">
              <w:rPr>
                <w:color w:val="000000"/>
                <w:szCs w:val="22"/>
                <w:lang w:val="hr-HR"/>
              </w:rPr>
              <w:t xml:space="preserve"> slučajeva upotrebe (bez specifikacije)</w:t>
            </w:r>
          </w:p>
          <w:p w14:paraId="5388461B" w14:textId="77777777" w:rsidR="00A66724" w:rsidRDefault="00A66724" w:rsidP="000D772A">
            <w:pPr>
              <w:pStyle w:val="ListParagraph"/>
              <w:numPr>
                <w:ilvl w:val="0"/>
                <w:numId w:val="17"/>
              </w:numPr>
              <w:spacing w:before="0"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  <w:lang w:val="hr-HR"/>
              </w:rPr>
            </w:pPr>
            <w:r w:rsidRPr="00987665">
              <w:rPr>
                <w:color w:val="000000"/>
                <w:szCs w:val="22"/>
                <w:lang w:val="hr-HR"/>
              </w:rPr>
              <w:t>Podjela funkcionalnosti aplikacije za svakog člana grupe</w:t>
            </w:r>
            <w:r w:rsidR="000D772A">
              <w:rPr>
                <w:color w:val="000000"/>
                <w:szCs w:val="22"/>
                <w:lang w:val="hr-HR"/>
              </w:rPr>
              <w:t xml:space="preserve"> (excel tabela)</w:t>
            </w:r>
          </w:p>
          <w:p w14:paraId="1650CFF3" w14:textId="7A9CDBC5" w:rsidR="005040F9" w:rsidRPr="000D772A" w:rsidRDefault="00E61769" w:rsidP="005040F9">
            <w:pPr>
              <w:pStyle w:val="ListParagraph"/>
              <w:spacing w:before="0"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  <w:lang w:val="hr-HR"/>
              </w:rPr>
            </w:pPr>
            <w:hyperlink r:id="rId12" w:history="1">
              <w:r w:rsidR="005040F9" w:rsidRPr="00851125">
                <w:rPr>
                  <w:rStyle w:val="Hyperlink"/>
                  <w:szCs w:val="22"/>
                  <w:lang w:val="hr-HR"/>
                </w:rPr>
                <w:t>http://bit.ly/rs1-podjela-funkcionalnosti-2019-20</w:t>
              </w:r>
            </w:hyperlink>
            <w:r w:rsidR="005040F9">
              <w:rPr>
                <w:color w:val="000000"/>
                <w:szCs w:val="22"/>
                <w:lang w:val="hr-HR"/>
              </w:rPr>
              <w:t xml:space="preserve"> </w:t>
            </w:r>
            <w:r w:rsidR="006C53B6">
              <w:rPr>
                <w:color w:val="000000"/>
                <w:szCs w:val="22"/>
                <w:lang w:val="hr-HR"/>
              </w:rPr>
              <w:t xml:space="preserve">(žuto označeno treba izostaviti u zadatku </w:t>
            </w:r>
            <w:r w:rsidR="006964D3">
              <w:rPr>
                <w:color w:val="000000"/>
                <w:szCs w:val="22"/>
                <w:lang w:val="hr-HR"/>
              </w:rPr>
              <w:t>1</w:t>
            </w:r>
            <w:r w:rsidR="006C53B6">
              <w:rPr>
                <w:color w:val="000000"/>
                <w:szCs w:val="22"/>
                <w:lang w:val="hr-HR"/>
              </w:rPr>
              <w:t>)</w:t>
            </w:r>
          </w:p>
        </w:tc>
      </w:tr>
      <w:tr w:rsidR="00182B19" w:rsidRPr="00106FBF" w14:paraId="27F2F078" w14:textId="77777777" w:rsidTr="7686D4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Merge w:val="restart"/>
            <w:noWrap/>
            <w:vAlign w:val="center"/>
            <w:hideMark/>
          </w:tcPr>
          <w:p w14:paraId="687A6C6B" w14:textId="0955CE47" w:rsidR="00182B19" w:rsidRPr="00106FBF" w:rsidRDefault="006964D3" w:rsidP="00182B19">
            <w:pPr>
              <w:spacing w:before="0" w:after="0" w:line="276" w:lineRule="auto"/>
              <w:jc w:val="center"/>
              <w:rPr>
                <w:b w:val="0"/>
                <w:bCs w:val="0"/>
                <w:color w:val="000000" w:themeColor="text1"/>
                <w:lang w:val="hr-HR"/>
              </w:rPr>
            </w:pPr>
            <w:r>
              <w:rPr>
                <w:b w:val="0"/>
                <w:bCs w:val="0"/>
                <w:color w:val="000000" w:themeColor="text1"/>
                <w:lang w:val="hr-HR"/>
              </w:rPr>
              <w:t>2</w:t>
            </w:r>
            <w:r w:rsidR="00182B19">
              <w:rPr>
                <w:b w:val="0"/>
                <w:bCs w:val="0"/>
                <w:color w:val="000000" w:themeColor="text1"/>
                <w:lang w:val="hr-HR"/>
              </w:rPr>
              <w:t>…n</w:t>
            </w:r>
          </w:p>
        </w:tc>
        <w:tc>
          <w:tcPr>
            <w:tcW w:w="8240" w:type="dxa"/>
            <w:noWrap/>
            <w:hideMark/>
          </w:tcPr>
          <w:p w14:paraId="31D17FA4" w14:textId="0EA22C3B" w:rsidR="00182B19" w:rsidRPr="00A66724" w:rsidRDefault="00182B19" w:rsidP="7686D480">
            <w:pPr>
              <w:spacing w:before="0" w:after="0" w:line="276" w:lineRule="au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val="hr-HR"/>
              </w:rPr>
            </w:pPr>
            <w:r w:rsidRPr="7686D480">
              <w:rPr>
                <w:b/>
                <w:bCs/>
                <w:color w:val="000000" w:themeColor="text1"/>
                <w:lang w:val="hr-HR"/>
              </w:rPr>
              <w:t>Sprint 1</w:t>
            </w:r>
          </w:p>
          <w:p w14:paraId="3D9F6BAF" w14:textId="690726F1" w:rsidR="00182B19" w:rsidRPr="00423696" w:rsidRDefault="000D1356" w:rsidP="5C43B683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2"/>
                <w:lang w:val="hr-HR"/>
              </w:rPr>
            </w:pPr>
            <w:r>
              <w:rPr>
                <w:color w:val="000000" w:themeColor="text1"/>
                <w:lang w:val="hr-HR"/>
              </w:rPr>
              <w:t xml:space="preserve">Napisati </w:t>
            </w:r>
            <w:r w:rsidR="00182B19" w:rsidRPr="5C43B683">
              <w:rPr>
                <w:color w:val="000000" w:themeColor="text1"/>
                <w:lang w:val="hr-HR"/>
              </w:rPr>
              <w:t>user story-e</w:t>
            </w:r>
            <w:r>
              <w:rPr>
                <w:color w:val="000000" w:themeColor="text1"/>
                <w:lang w:val="hr-HR"/>
              </w:rPr>
              <w:t xml:space="preserve"> i taskove</w:t>
            </w:r>
            <w:r w:rsidR="00182B19" w:rsidRPr="5C43B683">
              <w:rPr>
                <w:color w:val="000000" w:themeColor="text1"/>
                <w:lang w:val="hr-HR"/>
              </w:rPr>
              <w:t xml:space="preserve"> koji će biti implementirate u prvom sprintu. </w:t>
            </w:r>
            <w:r w:rsidR="00182B19" w:rsidRPr="5C43B683">
              <w:rPr>
                <w:lang w:val="hr-HR"/>
              </w:rPr>
              <w:t>Prvi sprint može obuhvatati proste funkcionalnosti, npr. upravljanje gradovima, državama, titulama.</w:t>
            </w:r>
          </w:p>
        </w:tc>
      </w:tr>
      <w:tr w:rsidR="00182B19" w:rsidRPr="00106FBF" w14:paraId="5AECA266" w14:textId="77777777" w:rsidTr="7686D4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Merge/>
            <w:noWrap/>
            <w:vAlign w:val="center"/>
          </w:tcPr>
          <w:p w14:paraId="2DFFE18B" w14:textId="6E546AE4" w:rsidR="00182B19" w:rsidRPr="00106FBF" w:rsidRDefault="00182B19" w:rsidP="7686D480">
            <w:pPr>
              <w:spacing w:line="276" w:lineRule="auto"/>
              <w:jc w:val="center"/>
              <w:rPr>
                <w:b w:val="0"/>
                <w:bCs w:val="0"/>
                <w:color w:val="000000" w:themeColor="text1"/>
                <w:lang w:val="hr-HR"/>
              </w:rPr>
            </w:pPr>
          </w:p>
        </w:tc>
        <w:tc>
          <w:tcPr>
            <w:tcW w:w="8240" w:type="dxa"/>
            <w:noWrap/>
          </w:tcPr>
          <w:p w14:paraId="111E2374" w14:textId="77777777" w:rsidR="00182B19" w:rsidRPr="00423696" w:rsidRDefault="00182B19" w:rsidP="00423696">
            <w:pPr>
              <w:spacing w:before="0" w:after="0" w:line="276" w:lineRule="au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Cs w:val="22"/>
                <w:lang w:val="hr-HR"/>
              </w:rPr>
            </w:pPr>
            <w:r w:rsidRPr="5C43B683">
              <w:rPr>
                <w:b/>
                <w:bCs/>
                <w:color w:val="000000" w:themeColor="text1"/>
                <w:lang w:val="hr-HR"/>
              </w:rPr>
              <w:t xml:space="preserve">Sprint 2 </w:t>
            </w:r>
          </w:p>
          <w:p w14:paraId="4C7C62F1" w14:textId="453AB713" w:rsidR="00182B19" w:rsidRPr="00423696" w:rsidRDefault="000D1356" w:rsidP="5C43B683">
            <w:pPr>
              <w:pStyle w:val="ListParagraph"/>
              <w:numPr>
                <w:ilvl w:val="0"/>
                <w:numId w:val="1"/>
              </w:num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2"/>
                <w:lang w:val="hr-HR"/>
              </w:rPr>
            </w:pPr>
            <w:r>
              <w:rPr>
                <w:color w:val="000000" w:themeColor="text1"/>
                <w:lang w:val="hr-HR"/>
              </w:rPr>
              <w:t xml:space="preserve">Napisati </w:t>
            </w:r>
            <w:r w:rsidRPr="5C43B683">
              <w:rPr>
                <w:color w:val="000000" w:themeColor="text1"/>
                <w:lang w:val="hr-HR"/>
              </w:rPr>
              <w:t>user story-e</w:t>
            </w:r>
            <w:r>
              <w:rPr>
                <w:color w:val="000000" w:themeColor="text1"/>
                <w:lang w:val="hr-HR"/>
              </w:rPr>
              <w:t xml:space="preserve"> i taskove</w:t>
            </w:r>
            <w:r w:rsidRPr="5C43B683">
              <w:rPr>
                <w:color w:val="000000" w:themeColor="text1"/>
                <w:lang w:val="hr-HR"/>
              </w:rPr>
              <w:t xml:space="preserve"> </w:t>
            </w:r>
            <w:r w:rsidR="00182B19" w:rsidRPr="5C43B683">
              <w:rPr>
                <w:color w:val="000000" w:themeColor="text1"/>
                <w:lang w:val="hr-HR"/>
              </w:rPr>
              <w:t xml:space="preserve">koji će biti implementirate u drugom sprintu. </w:t>
            </w:r>
          </w:p>
        </w:tc>
      </w:tr>
      <w:tr w:rsidR="00182B19" w14:paraId="03D8C48C" w14:textId="77777777" w:rsidTr="7686D4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Merge/>
            <w:noWrap/>
            <w:vAlign w:val="center"/>
          </w:tcPr>
          <w:p w14:paraId="096D5B67" w14:textId="601C80F8" w:rsidR="00182B19" w:rsidRDefault="00182B19" w:rsidP="7686D480">
            <w:pPr>
              <w:spacing w:line="276" w:lineRule="auto"/>
              <w:jc w:val="center"/>
              <w:rPr>
                <w:b w:val="0"/>
                <w:bCs w:val="0"/>
                <w:color w:val="000000" w:themeColor="text1"/>
                <w:lang w:val="hr-HR"/>
              </w:rPr>
            </w:pPr>
          </w:p>
        </w:tc>
        <w:tc>
          <w:tcPr>
            <w:tcW w:w="8240" w:type="dxa"/>
            <w:noWrap/>
          </w:tcPr>
          <w:p w14:paraId="59B2B784" w14:textId="469A9CA3" w:rsidR="00182B19" w:rsidRDefault="00182B19" w:rsidP="7686D480">
            <w:pPr>
              <w:spacing w:before="0" w:after="0" w:line="276" w:lineRule="au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val="hr-HR"/>
              </w:rPr>
            </w:pPr>
            <w:r w:rsidRPr="7686D480">
              <w:rPr>
                <w:b/>
                <w:bCs/>
                <w:color w:val="000000" w:themeColor="text1"/>
                <w:lang w:val="hr-HR"/>
              </w:rPr>
              <w:t>Sprint n</w:t>
            </w:r>
            <w:r w:rsidR="006964D3">
              <w:rPr>
                <w:b/>
                <w:bCs/>
                <w:color w:val="000000" w:themeColor="text1"/>
                <w:lang w:val="hr-HR"/>
              </w:rPr>
              <w:t>+1</w:t>
            </w:r>
            <w:r w:rsidRPr="7686D480">
              <w:rPr>
                <w:b/>
                <w:bCs/>
                <w:color w:val="000000" w:themeColor="text1"/>
                <w:lang w:val="hr-HR"/>
              </w:rPr>
              <w:t xml:space="preserve"> </w:t>
            </w:r>
          </w:p>
          <w:p w14:paraId="4861C400" w14:textId="773EE684" w:rsidR="00182B19" w:rsidRDefault="00526838" w:rsidP="7686D48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2"/>
                <w:lang w:val="hr-HR"/>
              </w:rPr>
            </w:pPr>
            <w:r>
              <w:rPr>
                <w:color w:val="000000" w:themeColor="text1"/>
                <w:lang w:val="hr-HR"/>
              </w:rPr>
              <w:t xml:space="preserve">Napisati </w:t>
            </w:r>
            <w:r w:rsidRPr="5C43B683">
              <w:rPr>
                <w:color w:val="000000" w:themeColor="text1"/>
                <w:lang w:val="hr-HR"/>
              </w:rPr>
              <w:t>user story-e</w:t>
            </w:r>
            <w:r>
              <w:rPr>
                <w:color w:val="000000" w:themeColor="text1"/>
                <w:lang w:val="hr-HR"/>
              </w:rPr>
              <w:t xml:space="preserve"> i task</w:t>
            </w:r>
            <w:bookmarkStart w:id="1" w:name="_GoBack"/>
            <w:bookmarkEnd w:id="1"/>
            <w:r>
              <w:rPr>
                <w:color w:val="000000" w:themeColor="text1"/>
                <w:lang w:val="hr-HR"/>
              </w:rPr>
              <w:t>ove</w:t>
            </w:r>
            <w:r w:rsidRPr="5C43B683">
              <w:rPr>
                <w:color w:val="000000" w:themeColor="text1"/>
                <w:lang w:val="hr-HR"/>
              </w:rPr>
              <w:t xml:space="preserve"> koji će biti implementirate </w:t>
            </w:r>
            <w:r w:rsidR="00182B19" w:rsidRPr="7686D480">
              <w:rPr>
                <w:color w:val="000000" w:themeColor="text1"/>
                <w:lang w:val="hr-HR"/>
              </w:rPr>
              <w:t>u n-tom sprintu.</w:t>
            </w:r>
          </w:p>
        </w:tc>
      </w:tr>
    </w:tbl>
    <w:p w14:paraId="648247E8" w14:textId="45D35D32" w:rsidR="00A975F1" w:rsidRDefault="009E3545" w:rsidP="00977EC8">
      <w:pPr>
        <w:widowControl/>
        <w:spacing w:before="0" w:after="0" w:line="240" w:lineRule="auto"/>
        <w:jc w:val="left"/>
        <w:rPr>
          <w:b/>
          <w:lang w:val="hr-HR"/>
        </w:rPr>
      </w:pPr>
      <w:r w:rsidRPr="00106FBF">
        <w:rPr>
          <w:b/>
          <w:lang w:val="hr-HR"/>
        </w:rPr>
        <w:t xml:space="preserve"> </w:t>
      </w:r>
    </w:p>
    <w:p w14:paraId="4DC22C32" w14:textId="366C4C75" w:rsidR="00423696" w:rsidRDefault="5C43B683" w:rsidP="5C43B683">
      <w:pPr>
        <w:spacing w:before="0" w:after="0" w:line="276" w:lineRule="auto"/>
        <w:jc w:val="left"/>
        <w:rPr>
          <w:color w:val="000000" w:themeColor="text1"/>
          <w:lang w:val="hr-HR"/>
        </w:rPr>
      </w:pPr>
      <w:r w:rsidRPr="5C43B683">
        <w:rPr>
          <w:color w:val="000000" w:themeColor="text1"/>
          <w:lang w:val="hr-HR"/>
        </w:rPr>
        <w:t>Tokom pripreme i realizacije svakog pojedinog sprinta potrebno je:</w:t>
      </w:r>
    </w:p>
    <w:p w14:paraId="2D265355" w14:textId="73FC84E1" w:rsidR="00423696" w:rsidRDefault="5C43B683" w:rsidP="5C43B683">
      <w:pPr>
        <w:pStyle w:val="ListParagraph"/>
        <w:numPr>
          <w:ilvl w:val="0"/>
          <w:numId w:val="30"/>
        </w:numPr>
        <w:spacing w:before="0" w:after="0" w:line="276" w:lineRule="auto"/>
        <w:jc w:val="left"/>
        <w:rPr>
          <w:color w:val="000000" w:themeColor="text1"/>
          <w:lang w:val="hr-HR"/>
        </w:rPr>
      </w:pPr>
      <w:r w:rsidRPr="5C43B683">
        <w:rPr>
          <w:color w:val="000000" w:themeColor="text1"/>
          <w:lang w:val="hr-HR"/>
        </w:rPr>
        <w:t>Detaljnije razraditi funkcionalnosti (novi taskovi)</w:t>
      </w:r>
    </w:p>
    <w:p w14:paraId="54B1D5CB" w14:textId="7ABA5580" w:rsidR="00423696" w:rsidRDefault="5C43B683" w:rsidP="5C43B683">
      <w:pPr>
        <w:pStyle w:val="ListParagraph"/>
        <w:numPr>
          <w:ilvl w:val="0"/>
          <w:numId w:val="30"/>
        </w:numPr>
        <w:spacing w:before="0" w:after="0" w:line="276" w:lineRule="auto"/>
        <w:jc w:val="left"/>
        <w:rPr>
          <w:color w:val="000000" w:themeColor="text1"/>
          <w:lang w:val="hr-HR"/>
        </w:rPr>
      </w:pPr>
      <w:r w:rsidRPr="5C43B683">
        <w:rPr>
          <w:color w:val="000000" w:themeColor="text1"/>
          <w:lang w:val="hr-HR"/>
        </w:rPr>
        <w:t>Prikazati nove entity klase u dijagramu klasa (označiti posebnom bojom)</w:t>
      </w:r>
    </w:p>
    <w:p w14:paraId="4563B831" w14:textId="4945A579" w:rsidR="00423696" w:rsidRDefault="5C43B683" w:rsidP="5C43B683">
      <w:pPr>
        <w:pStyle w:val="ListParagraph"/>
        <w:numPr>
          <w:ilvl w:val="0"/>
          <w:numId w:val="30"/>
        </w:numPr>
        <w:spacing w:before="0" w:after="0" w:line="276" w:lineRule="auto"/>
        <w:jc w:val="left"/>
        <w:rPr>
          <w:color w:val="000000" w:themeColor="text1"/>
          <w:lang w:val="hr-HR"/>
        </w:rPr>
      </w:pPr>
      <w:r w:rsidRPr="5C43B683">
        <w:rPr>
          <w:color w:val="000000" w:themeColor="text1"/>
          <w:lang w:val="hr-HR"/>
        </w:rPr>
        <w:t>Pripremiti mockup-e</w:t>
      </w:r>
    </w:p>
    <w:p w14:paraId="1D9E1BC6" w14:textId="0B71A95B" w:rsidR="00423696" w:rsidRDefault="5C43B683" w:rsidP="5C43B683">
      <w:pPr>
        <w:pStyle w:val="ListParagraph"/>
        <w:numPr>
          <w:ilvl w:val="0"/>
          <w:numId w:val="30"/>
        </w:numPr>
        <w:spacing w:before="0" w:after="0" w:line="276" w:lineRule="auto"/>
        <w:jc w:val="left"/>
        <w:rPr>
          <w:color w:val="000000" w:themeColor="text1"/>
          <w:lang w:val="hr-HR"/>
        </w:rPr>
      </w:pPr>
      <w:r w:rsidRPr="5C43B683">
        <w:rPr>
          <w:color w:val="000000" w:themeColor="text1"/>
          <w:lang w:val="hr-HR"/>
        </w:rPr>
        <w:t xml:space="preserve">Pripremiti test plan ili unit testove </w:t>
      </w:r>
    </w:p>
    <w:p w14:paraId="559C4AF4" w14:textId="084D3545" w:rsidR="00423696" w:rsidRPr="00FD0BAA" w:rsidRDefault="5C43B683" w:rsidP="5C43B683">
      <w:pPr>
        <w:pStyle w:val="ListParagraph"/>
        <w:numPr>
          <w:ilvl w:val="0"/>
          <w:numId w:val="30"/>
        </w:numPr>
        <w:spacing w:before="0" w:after="0" w:line="276" w:lineRule="auto"/>
        <w:jc w:val="left"/>
        <w:rPr>
          <w:lang w:val="hr-HR"/>
        </w:rPr>
      </w:pPr>
      <w:r w:rsidRPr="00FD0BAA">
        <w:rPr>
          <w:lang w:val="hr-HR"/>
        </w:rPr>
        <w:t xml:space="preserve">Evidentirati utrošeno vrijeme te </w:t>
      </w:r>
      <w:r w:rsidR="00D75109" w:rsidRPr="00FD0BAA">
        <w:rPr>
          <w:lang w:val="hr-HR"/>
        </w:rPr>
        <w:t xml:space="preserve">označiti </w:t>
      </w:r>
      <w:r w:rsidR="00855254" w:rsidRPr="00FD0BAA">
        <w:rPr>
          <w:lang w:val="hr-HR"/>
        </w:rPr>
        <w:t>verziju commita u kojoj je r</w:t>
      </w:r>
      <w:r w:rsidR="00EA00F4" w:rsidRPr="00FD0BAA">
        <w:rPr>
          <w:lang w:val="hr-HR"/>
        </w:rPr>
        <w:t>i</w:t>
      </w:r>
      <w:r w:rsidR="00855254" w:rsidRPr="00FD0BAA">
        <w:rPr>
          <w:lang w:val="hr-HR"/>
        </w:rPr>
        <w:t>ješen</w:t>
      </w:r>
      <w:r w:rsidR="00EA00F4" w:rsidRPr="00FD0BAA">
        <w:rPr>
          <w:lang w:val="hr-HR"/>
        </w:rPr>
        <w:t>a funkcionalnost</w:t>
      </w:r>
    </w:p>
    <w:p w14:paraId="67F44C2E" w14:textId="7FC7A69C" w:rsidR="00423696" w:rsidRDefault="5C43B683" w:rsidP="5C43B683">
      <w:pPr>
        <w:pStyle w:val="ListParagraph"/>
        <w:numPr>
          <w:ilvl w:val="0"/>
          <w:numId w:val="30"/>
        </w:numPr>
        <w:spacing w:before="0" w:after="0" w:line="276" w:lineRule="auto"/>
        <w:jc w:val="left"/>
        <w:rPr>
          <w:color w:val="000000" w:themeColor="text1"/>
          <w:lang w:val="hr-HR"/>
        </w:rPr>
      </w:pPr>
      <w:r w:rsidRPr="5C43B683">
        <w:rPr>
          <w:color w:val="000000" w:themeColor="text1"/>
          <w:lang w:val="hr-HR"/>
        </w:rPr>
        <w:t>Posljednja verzija aplikacije treba biti postavljena na web server</w:t>
      </w:r>
    </w:p>
    <w:p w14:paraId="58AB33BC" w14:textId="68778308" w:rsidR="00423696" w:rsidRPr="00423696" w:rsidRDefault="5C43B683" w:rsidP="5C43B683">
      <w:pPr>
        <w:pStyle w:val="ListParagraph"/>
        <w:numPr>
          <w:ilvl w:val="0"/>
          <w:numId w:val="30"/>
        </w:numPr>
        <w:spacing w:before="0" w:after="0" w:line="276" w:lineRule="auto"/>
        <w:jc w:val="left"/>
        <w:rPr>
          <w:color w:val="000000" w:themeColor="text1"/>
          <w:lang w:val="hr-HR"/>
        </w:rPr>
      </w:pPr>
      <w:r w:rsidRPr="5C43B683">
        <w:rPr>
          <w:color w:val="000000" w:themeColor="text1"/>
          <w:lang w:val="hr-HR"/>
        </w:rPr>
        <w:t>Izvršiti testiranje (ručno ili automatsko)</w:t>
      </w:r>
    </w:p>
    <w:p w14:paraId="63E06F76" w14:textId="77777777" w:rsidR="00423696" w:rsidRDefault="00423696" w:rsidP="00977EC8">
      <w:pPr>
        <w:widowControl/>
        <w:spacing w:before="0" w:after="0" w:line="240" w:lineRule="auto"/>
        <w:jc w:val="left"/>
        <w:rPr>
          <w:b/>
          <w:lang w:val="hr-HR"/>
        </w:rPr>
      </w:pPr>
    </w:p>
    <w:p w14:paraId="01CDA3B4" w14:textId="51EDADC1" w:rsidR="00ED0CC5" w:rsidRPr="00ED0CC5" w:rsidRDefault="5C43B683" w:rsidP="00423696">
      <w:pPr>
        <w:widowControl/>
        <w:spacing w:before="0" w:after="0" w:line="240" w:lineRule="auto"/>
        <w:rPr>
          <w:lang w:val="hr-HR"/>
        </w:rPr>
      </w:pPr>
      <w:r w:rsidRPr="5C43B683">
        <w:rPr>
          <w:lang w:val="hr-HR"/>
        </w:rPr>
        <w:t>Ukoliko student želi unaprijediti funkcionalnosti koje je implementirao u prethodnom sprintu (npr. nakon što nauči nove tehnike implementacije), potrebno da evidentirati nove taskove za doradu u narednom sprintu.</w:t>
      </w:r>
    </w:p>
    <w:p w14:paraId="7C64B498" w14:textId="5A7CC659" w:rsidR="00EE0A61" w:rsidRPr="00106FBF" w:rsidRDefault="00D42F20" w:rsidP="00A9564D">
      <w:pPr>
        <w:rPr>
          <w:lang w:val="hr-HR"/>
        </w:rPr>
      </w:pPr>
      <w:r w:rsidRPr="00106FBF">
        <w:rPr>
          <w:rFonts w:cs="Calibri"/>
          <w:lang w:val="hr-HR"/>
        </w:rPr>
        <w:t xml:space="preserve">Bodovi nisu </w:t>
      </w:r>
      <w:r w:rsidR="00A9564D" w:rsidRPr="00106FBF">
        <w:rPr>
          <w:rFonts w:cs="Calibri"/>
          <w:lang w:val="hr-HR"/>
        </w:rPr>
        <w:t xml:space="preserve">direktno </w:t>
      </w:r>
      <w:r w:rsidRPr="00106FBF">
        <w:rPr>
          <w:rFonts w:cs="Calibri"/>
          <w:lang w:val="hr-HR"/>
        </w:rPr>
        <w:t xml:space="preserve">vezani za grupu </w:t>
      </w:r>
      <w:r w:rsidR="00646A67" w:rsidRPr="00106FBF">
        <w:rPr>
          <w:rFonts w:cs="Calibri"/>
          <w:lang w:val="hr-HR"/>
        </w:rPr>
        <w:t xml:space="preserve">već </w:t>
      </w:r>
      <w:r w:rsidRPr="00106FBF">
        <w:rPr>
          <w:rFonts w:cs="Calibri"/>
          <w:lang w:val="hr-HR"/>
        </w:rPr>
        <w:t>za člana grupe</w:t>
      </w:r>
      <w:r w:rsidR="00A9564D" w:rsidRPr="00106FBF">
        <w:rPr>
          <w:rFonts w:cs="Calibri"/>
          <w:lang w:val="hr-HR"/>
        </w:rPr>
        <w:t xml:space="preserve">, </w:t>
      </w:r>
      <w:r w:rsidR="00B5068A" w:rsidRPr="00106FBF">
        <w:rPr>
          <w:rFonts w:cs="Calibri"/>
          <w:lang w:val="hr-HR"/>
        </w:rPr>
        <w:t>a</w:t>
      </w:r>
      <w:r w:rsidR="0033719C" w:rsidRPr="00106FBF">
        <w:rPr>
          <w:rFonts w:cs="Calibri"/>
          <w:lang w:val="hr-HR"/>
        </w:rPr>
        <w:t xml:space="preserve"> </w:t>
      </w:r>
      <w:r w:rsidR="00A9564D" w:rsidRPr="00106FBF">
        <w:rPr>
          <w:rFonts w:cs="Calibri"/>
          <w:lang w:val="hr-HR"/>
        </w:rPr>
        <w:t xml:space="preserve">shodno njihovom učešću </w:t>
      </w:r>
      <w:r w:rsidRPr="00106FBF">
        <w:rPr>
          <w:rFonts w:cs="Calibri"/>
          <w:lang w:val="hr-HR"/>
        </w:rPr>
        <w:t>mogu se razlikovati između članova.</w:t>
      </w:r>
    </w:p>
    <w:p w14:paraId="305D9F91" w14:textId="77777777" w:rsidR="002C171A" w:rsidRPr="00106FBF" w:rsidRDefault="002C171A" w:rsidP="00977EC8">
      <w:pPr>
        <w:pStyle w:val="Heading1"/>
        <w:rPr>
          <w:lang w:val="hr-HR"/>
        </w:rPr>
      </w:pPr>
      <w:r w:rsidRPr="00106FBF">
        <w:rPr>
          <w:lang w:val="hr-HR"/>
        </w:rPr>
        <w:t>Pismeni dio ispita</w:t>
      </w:r>
    </w:p>
    <w:p w14:paraId="400EDC3F" w14:textId="77777777" w:rsidR="00A15C84" w:rsidRPr="00106FBF" w:rsidRDefault="00A15C84" w:rsidP="002C171A">
      <w:pPr>
        <w:rPr>
          <w:rFonts w:asciiTheme="minorHAnsi" w:hAnsiTheme="minorHAnsi"/>
          <w:color w:val="FF0000"/>
          <w:szCs w:val="22"/>
        </w:rPr>
      </w:pPr>
    </w:p>
    <w:p w14:paraId="7F65C6FC" w14:textId="4A9BF8D2" w:rsidR="002C171A" w:rsidRPr="00106FBF" w:rsidRDefault="7686D480" w:rsidP="7686D480">
      <w:pPr>
        <w:rPr>
          <w:lang w:val="hr-HR"/>
        </w:rPr>
      </w:pPr>
      <w:r w:rsidRPr="7686D480">
        <w:rPr>
          <w:b/>
          <w:bCs/>
          <w:lang w:val="hr-HR"/>
        </w:rPr>
        <w:t>Za pristup I parcijalnom ispitu</w:t>
      </w:r>
      <w:r w:rsidRPr="7686D480">
        <w:rPr>
          <w:lang w:val="hr-HR"/>
        </w:rPr>
        <w:t xml:space="preserve"> potrebno je uraditi </w:t>
      </w:r>
      <w:r w:rsidRPr="00CC0BEA">
        <w:rPr>
          <w:lang w:val="hr-HR"/>
        </w:rPr>
        <w:t>zadatak</w:t>
      </w:r>
      <w:r w:rsidR="00C4668E">
        <w:rPr>
          <w:lang w:val="hr-HR"/>
        </w:rPr>
        <w:t xml:space="preserve"> </w:t>
      </w:r>
      <w:r w:rsidR="006964D3">
        <w:rPr>
          <w:lang w:val="hr-HR"/>
        </w:rPr>
        <w:t>1</w:t>
      </w:r>
      <w:r w:rsidR="00C4668E">
        <w:rPr>
          <w:lang w:val="hr-HR"/>
        </w:rPr>
        <w:t xml:space="preserve"> i zadatak </w:t>
      </w:r>
      <w:r w:rsidR="006964D3">
        <w:rPr>
          <w:lang w:val="hr-HR"/>
        </w:rPr>
        <w:t>2</w:t>
      </w:r>
      <w:r w:rsidRPr="00CC0BEA">
        <w:rPr>
          <w:lang w:val="hr-HR"/>
        </w:rPr>
        <w:t xml:space="preserve"> (koji su prihvaćeni i odobreni)</w:t>
      </w:r>
      <w:r w:rsidR="00D65FE5">
        <w:rPr>
          <w:lang w:val="hr-HR"/>
        </w:rPr>
        <w:t>, tj. okonča</w:t>
      </w:r>
      <w:r w:rsidR="00E645DF">
        <w:rPr>
          <w:lang w:val="hr-HR"/>
        </w:rPr>
        <w:t>ti</w:t>
      </w:r>
      <w:r w:rsidR="00D65FE5">
        <w:rPr>
          <w:lang w:val="hr-HR"/>
        </w:rPr>
        <w:t xml:space="preserve"> prvi sprint.</w:t>
      </w:r>
    </w:p>
    <w:p w14:paraId="0C41D55D" w14:textId="59268A5B" w:rsidR="00345E72" w:rsidRPr="00106FBF" w:rsidRDefault="7686D480" w:rsidP="00345E72">
      <w:pPr>
        <w:rPr>
          <w:lang w:val="hr-HR"/>
        </w:rPr>
      </w:pPr>
      <w:r w:rsidRPr="7686D480">
        <w:rPr>
          <w:b/>
          <w:bCs/>
          <w:lang w:val="hr-HR"/>
        </w:rPr>
        <w:t>Za pristup II parcijalnom ili integralnom ispitu</w:t>
      </w:r>
      <w:r w:rsidRPr="7686D480">
        <w:rPr>
          <w:lang w:val="hr-HR"/>
        </w:rPr>
        <w:t xml:space="preserve"> </w:t>
      </w:r>
      <w:r w:rsidR="00345E72">
        <w:rPr>
          <w:lang w:val="hr-HR"/>
        </w:rPr>
        <w:t xml:space="preserve">potrebno je uraditi zadatak </w:t>
      </w:r>
      <w:r w:rsidR="006964D3">
        <w:rPr>
          <w:lang w:val="hr-HR"/>
        </w:rPr>
        <w:t>1</w:t>
      </w:r>
      <w:ins w:id="2" w:author="Denis Mušić" w:date="2019-10-21T08:14:00Z">
        <w:r w:rsidR="00526838">
          <w:rPr>
            <w:lang w:val="hr-HR"/>
          </w:rPr>
          <w:t>,</w:t>
        </w:r>
      </w:ins>
      <w:r w:rsidR="00A335A0">
        <w:rPr>
          <w:lang w:val="hr-HR"/>
        </w:rPr>
        <w:t xml:space="preserve"> te implementirati 1/3 </w:t>
      </w:r>
      <w:r w:rsidR="00A335A0">
        <w:rPr>
          <w:lang w:val="hr-HR"/>
        </w:rPr>
        <w:lastRenderedPageBreak/>
        <w:t>funkcionalnosti aplikacije kroz</w:t>
      </w:r>
      <w:r w:rsidR="00182B19">
        <w:rPr>
          <w:lang w:val="hr-HR"/>
        </w:rPr>
        <w:t xml:space="preserve"> minimalno 3 sprinta (zadata </w:t>
      </w:r>
      <w:r w:rsidR="006964D3">
        <w:rPr>
          <w:lang w:val="hr-HR"/>
        </w:rPr>
        <w:t>2</w:t>
      </w:r>
      <w:r w:rsidR="00182B19">
        <w:rPr>
          <w:lang w:val="hr-HR"/>
        </w:rPr>
        <w:t xml:space="preserve">, </w:t>
      </w:r>
      <w:r w:rsidR="006964D3">
        <w:rPr>
          <w:lang w:val="hr-HR"/>
        </w:rPr>
        <w:t>3</w:t>
      </w:r>
      <w:r w:rsidR="00182B19">
        <w:rPr>
          <w:lang w:val="hr-HR"/>
        </w:rPr>
        <w:t xml:space="preserve"> i </w:t>
      </w:r>
      <w:r w:rsidR="006964D3">
        <w:rPr>
          <w:lang w:val="hr-HR"/>
        </w:rPr>
        <w:t>4</w:t>
      </w:r>
      <w:r w:rsidR="00182B19">
        <w:rPr>
          <w:lang w:val="hr-HR"/>
        </w:rPr>
        <w:t>)</w:t>
      </w:r>
      <w:r w:rsidR="00E645DF">
        <w:rPr>
          <w:lang w:val="hr-HR"/>
        </w:rPr>
        <w:t>.</w:t>
      </w:r>
    </w:p>
    <w:p w14:paraId="313440D6" w14:textId="1690CC28" w:rsidR="00B826BB" w:rsidRDefault="00B826BB" w:rsidP="7686D480">
      <w:pPr>
        <w:rPr>
          <w:lang w:val="hr-HR"/>
        </w:rPr>
      </w:pPr>
    </w:p>
    <w:p w14:paraId="7BF3BC59" w14:textId="6552B69B" w:rsidR="002C171A" w:rsidRPr="00106FBF" w:rsidRDefault="002C171A" w:rsidP="00977EC8">
      <w:pPr>
        <w:pStyle w:val="Heading1"/>
        <w:rPr>
          <w:lang w:val="hr-HR"/>
        </w:rPr>
      </w:pPr>
      <w:r w:rsidRPr="00106FBF">
        <w:rPr>
          <w:lang w:val="hr-HR"/>
        </w:rPr>
        <w:t>Rok za završetak</w:t>
      </w:r>
    </w:p>
    <w:p w14:paraId="5CBE9D22" w14:textId="7DFB9320" w:rsidR="5C43B683" w:rsidRDefault="5C43B683" w:rsidP="5C43B683">
      <w:pPr>
        <w:rPr>
          <w:lang w:val="hr-HR"/>
        </w:rPr>
      </w:pPr>
      <w:r w:rsidRPr="5C43B683">
        <w:rPr>
          <w:lang w:val="hr-HR"/>
        </w:rPr>
        <w:t xml:space="preserve">Rok za završetak svih obaveza na predmetu je </w:t>
      </w:r>
      <w:r w:rsidRPr="5C43B683">
        <w:rPr>
          <w:b/>
          <w:bCs/>
          <w:lang w:val="hr-HR"/>
        </w:rPr>
        <w:t>1. oktobar 20</w:t>
      </w:r>
      <w:r w:rsidR="00122386">
        <w:rPr>
          <w:b/>
          <w:bCs/>
          <w:lang w:val="hr-HR"/>
        </w:rPr>
        <w:t>20</w:t>
      </w:r>
      <w:r w:rsidRPr="5C43B683">
        <w:rPr>
          <w:b/>
          <w:bCs/>
          <w:lang w:val="hr-HR"/>
        </w:rPr>
        <w:t>. godine</w:t>
      </w:r>
      <w:r w:rsidRPr="5C43B683">
        <w:rPr>
          <w:lang w:val="hr-HR"/>
        </w:rPr>
        <w:t>.  Studenti koji ne riješe sve obaveze na predmetu dužni su svoje obaveze realizovati prema novom silabusu (tj. prema silabusu za akademsku godinu 20</w:t>
      </w:r>
      <w:r w:rsidR="00F44511">
        <w:rPr>
          <w:lang w:val="hr-HR"/>
        </w:rPr>
        <w:t>20</w:t>
      </w:r>
      <w:r w:rsidRPr="5C43B683">
        <w:rPr>
          <w:lang w:val="hr-HR"/>
        </w:rPr>
        <w:t>/2</w:t>
      </w:r>
      <w:r w:rsidR="00F44511">
        <w:rPr>
          <w:lang w:val="hr-HR"/>
        </w:rPr>
        <w:t>1</w:t>
      </w:r>
      <w:r w:rsidRPr="5C43B683">
        <w:rPr>
          <w:lang w:val="hr-HR"/>
        </w:rPr>
        <w:t>).</w:t>
      </w:r>
    </w:p>
    <w:p w14:paraId="58C40398" w14:textId="44C7DCC8" w:rsidR="5C43B683" w:rsidRPr="00CC0BEA" w:rsidRDefault="5C43B683" w:rsidP="00CC0BEA">
      <w:pPr>
        <w:pStyle w:val="Heading1"/>
        <w:rPr>
          <w:b w:val="0"/>
          <w:bCs/>
        </w:rPr>
      </w:pPr>
      <w:r w:rsidRPr="00CC0BEA">
        <w:rPr>
          <w:b w:val="0"/>
          <w:bCs/>
        </w:rPr>
        <w:t xml:space="preserve">Formiranje ocjene </w:t>
      </w:r>
    </w:p>
    <w:p w14:paraId="58248396" w14:textId="0E5A4056" w:rsidR="5C43B683" w:rsidRDefault="5C43B683" w:rsidP="00CC0BEA">
      <w:pPr>
        <w:rPr>
          <w:lang w:val="hr-HR"/>
        </w:rPr>
      </w:pPr>
      <w:r w:rsidRPr="5C43B683">
        <w:rPr>
          <w:lang w:val="hr-HR"/>
        </w:rPr>
        <w:t>Procedura formiranja konačne ocjene je detaljno pojašnjena u silabusu i uvodnoj prezentaciji, a u cilju boljeg razumijevanja u nastavku je prikazan i dijagram.</w:t>
      </w:r>
    </w:p>
    <w:p w14:paraId="574E6A25" w14:textId="6A8C971E" w:rsidR="5C43B683" w:rsidRDefault="5C43B683" w:rsidP="5C43B683">
      <w:pPr>
        <w:jc w:val="center"/>
        <w:rPr>
          <w:lang w:val="hr-HR"/>
        </w:rPr>
      </w:pPr>
      <w:r>
        <w:rPr>
          <w:noProof/>
        </w:rPr>
        <w:drawing>
          <wp:inline distT="0" distB="0" distL="0" distR="0" wp14:anchorId="6A5CEEDA" wp14:editId="33EF1D2E">
            <wp:extent cx="2423785" cy="4804010"/>
            <wp:effectExtent l="0" t="0" r="0" b="0"/>
            <wp:docPr id="5743000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85" cy="48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5C43B683" w:rsidSect="004A33E3">
      <w:headerReference w:type="default" r:id="rId14"/>
      <w:footerReference w:type="default" r:id="rId15"/>
      <w:pgSz w:w="12240" w:h="15840" w:code="1"/>
      <w:pgMar w:top="1440" w:right="1440" w:bottom="1440" w:left="1440" w:header="720" w:footer="47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C2D33" w14:textId="77777777" w:rsidR="007D0B6A" w:rsidRDefault="007D0B6A">
      <w:pPr>
        <w:spacing w:line="240" w:lineRule="auto"/>
      </w:pPr>
      <w:r>
        <w:separator/>
      </w:r>
    </w:p>
  </w:endnote>
  <w:endnote w:type="continuationSeparator" w:id="0">
    <w:p w14:paraId="2BE007F0" w14:textId="77777777" w:rsidR="007D0B6A" w:rsidRDefault="007D0B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882E5" w14:textId="4643334C" w:rsidR="005D79F9" w:rsidRPr="00C20AE1" w:rsidRDefault="009E7BB7" w:rsidP="004A33E3">
    <w:pPr>
      <w:pStyle w:val="Footer"/>
      <w:tabs>
        <w:tab w:val="clear" w:pos="4320"/>
        <w:tab w:val="clear" w:pos="8640"/>
        <w:tab w:val="right" w:pos="9360"/>
      </w:tabs>
      <w:jc w:val="right"/>
      <w:rPr>
        <w:rFonts w:cs="Calibri"/>
      </w:rPr>
    </w:pPr>
    <w:r>
      <w:rPr>
        <w:rFonts w:cs="Calibri"/>
        <w:noProof/>
        <w:lang w:eastAsia="hr-B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062AF4" wp14:editId="1DAA9B19">
              <wp:simplePos x="0" y="0"/>
              <wp:positionH relativeFrom="column">
                <wp:posOffset>-342900</wp:posOffset>
              </wp:positionH>
              <wp:positionV relativeFrom="paragraph">
                <wp:posOffset>-168275</wp:posOffset>
              </wp:positionV>
              <wp:extent cx="6638925" cy="680085"/>
              <wp:effectExtent l="0" t="0" r="0" b="0"/>
              <wp:wrapNone/>
              <wp:docPr id="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38925" cy="680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DC20DC" w14:textId="610DA6C3" w:rsidR="004A33E3" w:rsidRPr="00820074" w:rsidRDefault="00F44511" w:rsidP="004A33E3">
                          <w:pPr>
                            <w:pStyle w:val="Footer"/>
                            <w:spacing w:after="0"/>
                            <w:jc w:val="center"/>
                            <w:rPr>
                              <w:rStyle w:val="IntenseEmphasis"/>
                              <w:sz w:val="18"/>
                              <w:szCs w:val="16"/>
                            </w:rPr>
                          </w:pPr>
                          <w:r>
                            <w:rPr>
                              <w:rStyle w:val="IntenseEmphasis"/>
                              <w:sz w:val="18"/>
                              <w:szCs w:val="16"/>
                            </w:rPr>
                            <w:t>Razvoj softvera 1</w:t>
                          </w:r>
                          <w:r w:rsidR="004A33E3" w:rsidRPr="00820074">
                            <w:rPr>
                              <w:rStyle w:val="IntenseEmphasis"/>
                              <w:sz w:val="18"/>
                              <w:szCs w:val="16"/>
                            </w:rPr>
                            <w:t>::Opšte informacije</w:t>
                          </w:r>
                        </w:p>
                        <w:p w14:paraId="0FE58086" w14:textId="05C63DD6" w:rsidR="004A33E3" w:rsidRPr="00820074" w:rsidRDefault="004A33E3" w:rsidP="004A33E3">
                          <w:pPr>
                            <w:pStyle w:val="Footer"/>
                            <w:spacing w:before="0"/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1F497D"/>
                              <w:sz w:val="18"/>
                              <w:szCs w:val="16"/>
                            </w:rPr>
                          </w:pPr>
                          <w:r w:rsidRPr="00820074">
                            <w:rPr>
                              <w:rStyle w:val="IntenseEmphasis"/>
                              <w:sz w:val="18"/>
                              <w:szCs w:val="16"/>
                            </w:rPr>
                            <w:t>https://</w:t>
                          </w:r>
                          <w:r w:rsidR="000D772A">
                            <w:rPr>
                              <w:rStyle w:val="IntenseEmphasis"/>
                              <w:sz w:val="18"/>
                              <w:szCs w:val="16"/>
                            </w:rPr>
                            <w:t>www.</w:t>
                          </w:r>
                          <w:r w:rsidRPr="00820074">
                            <w:rPr>
                              <w:rStyle w:val="IntenseEmphasis"/>
                              <w:sz w:val="18"/>
                              <w:szCs w:val="16"/>
                            </w:rPr>
                            <w:t>fit.ba/</w:t>
                          </w:r>
                          <w:r w:rsidR="000D772A">
                            <w:rPr>
                              <w:rStyle w:val="IntenseEmphasis"/>
                              <w:sz w:val="18"/>
                              <w:szCs w:val="16"/>
                            </w:rPr>
                            <w:t>student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062AF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left:0;text-align:left;margin-left:-27pt;margin-top:-13.25pt;width:522.75pt;height:5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" filled="f" stroked="f">
              <v:textbox>
                <w:txbxContent>
                  <w:p w14:paraId="58DC20DC" w14:textId="610DA6C3" w:rsidR="004A33E3" w:rsidRPr="00820074" w:rsidRDefault="00F44511" w:rsidP="004A33E3">
                    <w:pPr>
                      <w:pStyle w:val="Footer"/>
                      <w:spacing w:after="0"/>
                      <w:jc w:val="center"/>
                      <w:rPr>
                        <w:rStyle w:val="IntenseEmphasis"/>
                        <w:sz w:val="18"/>
                        <w:szCs w:val="16"/>
                      </w:rPr>
                    </w:pPr>
                    <w:r>
                      <w:rPr>
                        <w:rStyle w:val="IntenseEmphasis"/>
                        <w:sz w:val="18"/>
                        <w:szCs w:val="16"/>
                      </w:rPr>
                      <w:t>Razvoj softvera 1</w:t>
                    </w:r>
                    <w:r w:rsidR="004A33E3" w:rsidRPr="00820074">
                      <w:rPr>
                        <w:rStyle w:val="IntenseEmphasis"/>
                        <w:sz w:val="18"/>
                        <w:szCs w:val="16"/>
                      </w:rPr>
                      <w:t>::Opšte informacije</w:t>
                    </w:r>
                  </w:p>
                  <w:p w14:paraId="0FE58086" w14:textId="05C63DD6" w:rsidR="004A33E3" w:rsidRPr="00820074" w:rsidRDefault="004A33E3" w:rsidP="004A33E3">
                    <w:pPr>
                      <w:pStyle w:val="Footer"/>
                      <w:spacing w:before="0"/>
                      <w:jc w:val="center"/>
                      <w:rPr>
                        <w:b/>
                        <w:bCs/>
                        <w:i/>
                        <w:iCs/>
                        <w:color w:val="1F497D"/>
                        <w:sz w:val="18"/>
                        <w:szCs w:val="16"/>
                      </w:rPr>
                    </w:pPr>
                    <w:r w:rsidRPr="00820074">
                      <w:rPr>
                        <w:rStyle w:val="IntenseEmphasis"/>
                        <w:sz w:val="18"/>
                        <w:szCs w:val="16"/>
                      </w:rPr>
                      <w:t>https://</w:t>
                    </w:r>
                    <w:r w:rsidR="000D772A">
                      <w:rPr>
                        <w:rStyle w:val="IntenseEmphasis"/>
                        <w:sz w:val="18"/>
                        <w:szCs w:val="16"/>
                      </w:rPr>
                      <w:t>www.</w:t>
                    </w:r>
                    <w:r w:rsidRPr="00820074">
                      <w:rPr>
                        <w:rStyle w:val="IntenseEmphasis"/>
                        <w:sz w:val="18"/>
                        <w:szCs w:val="16"/>
                      </w:rPr>
                      <w:t>fit.ba/</w:t>
                    </w:r>
                    <w:r w:rsidR="000D772A">
                      <w:rPr>
                        <w:rStyle w:val="IntenseEmphasis"/>
                        <w:sz w:val="18"/>
                        <w:szCs w:val="16"/>
                      </w:rPr>
                      <w:t>student</w:t>
                    </w:r>
                  </w:p>
                </w:txbxContent>
              </v:textbox>
            </v:shape>
          </w:pict>
        </mc:Fallback>
      </mc:AlternateContent>
    </w:r>
    <w:r w:rsidR="005D79F9" w:rsidRPr="00C20AE1">
      <w:rPr>
        <w:rFonts w:cs="Calibri"/>
      </w:rPr>
      <w:fldChar w:fldCharType="begin"/>
    </w:r>
    <w:r w:rsidR="005D79F9" w:rsidRPr="00C20AE1">
      <w:rPr>
        <w:rFonts w:cs="Calibri"/>
      </w:rPr>
      <w:instrText xml:space="preserve"> PAGE   \* MERGEFORMAT </w:instrText>
    </w:r>
    <w:r w:rsidR="005D79F9" w:rsidRPr="00C20AE1">
      <w:rPr>
        <w:rFonts w:cs="Calibri"/>
      </w:rPr>
      <w:fldChar w:fldCharType="separate"/>
    </w:r>
    <w:r w:rsidR="00423696">
      <w:rPr>
        <w:rFonts w:cs="Calibri"/>
        <w:noProof/>
      </w:rPr>
      <w:t>3</w:t>
    </w:r>
    <w:r w:rsidR="005D79F9" w:rsidRPr="00C20AE1">
      <w:rPr>
        <w:rFonts w:cs="Calibri"/>
        <w:noProof/>
      </w:rPr>
      <w:fldChar w:fldCharType="end"/>
    </w:r>
    <w:r w:rsidRPr="00C20AE1">
      <w:rPr>
        <w:rFonts w:cs="Calibri"/>
        <w:noProof/>
        <w:lang w:eastAsia="hr-BA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350CDA5C" wp14:editId="4921D1D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group id="Group 441" style="position:absolute;margin-left:0;margin-top:0;width:610.8pt;height:65.5pt;flip:y;z-index:251658240;mso-width-percent:1000;mso-height-percent:910;mso-position-horizontal:center;mso-position-horizontal-relative:page;mso-position-vertical:bottom;mso-position-vertical-relative:page;mso-width-percent:1000;mso-height-percent:910;mso-height-relative:bottom-margin-area" coordsize="12208,1439" coordorigin="8,9" o:spid="_x0000_s1026" o:allowincell="f" w14:anchorId="08F25D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AutoShape 4" style="position:absolute;left:9;top:1433;width:12207;height:0;visibility:visible;mso-wrap-style:square" o:spid="_x0000_s1027" strokecolor="#31849b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/>
              <v:rect id="Rectangle 443" style="position:absolute;left:8;top:9;width:4031;height:1439;visibility:visible;mso-wrap-style:square;v-text-anchor:top" o:spid="_x0000_s1028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/>
              <w10:wrap anchorx="page" anchory="page"/>
            </v:group>
          </w:pict>
        </mc:Fallback>
      </mc:AlternateContent>
    </w:r>
    <w:r w:rsidRPr="00C20AE1">
      <w:rPr>
        <w:rFonts w:cs="Calibri"/>
        <w:noProof/>
        <w:lang w:eastAsia="hr-B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7B02F6" wp14:editId="572D6E82">
              <wp:simplePos x="0" y="0"/>
              <wp:positionH relativeFrom="page">
                <wp:posOffset>409575</wp:posOffset>
              </wp:positionH>
              <wp:positionV relativeFrom="page">
                <wp:posOffset>9244965</wp:posOffset>
              </wp:positionV>
              <wp:extent cx="90805" cy="81153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rect id="Rectangle 444" style="position:absolute;margin-left:32.25pt;margin-top:727.95pt;width:7.15pt;height:63.9pt;z-index:25166028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spid="_x0000_s1026" fillcolor="#4bacc6" strokecolor="#4f81bd" w14:anchorId="1F33DD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">
              <w10:wrap anchorx="page" anchory="page"/>
            </v:rect>
          </w:pict>
        </mc:Fallback>
      </mc:AlternateContent>
    </w:r>
    <w:r w:rsidRPr="00C20AE1">
      <w:rPr>
        <w:rFonts w:cs="Calibri"/>
        <w:noProof/>
        <w:lang w:eastAsia="hr-B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F55496" wp14:editId="52BAAC6C">
              <wp:simplePos x="0" y="0"/>
              <wp:positionH relativeFrom="page">
                <wp:posOffset>7267575</wp:posOffset>
              </wp:positionH>
              <wp:positionV relativeFrom="page">
                <wp:posOffset>9244965</wp:posOffset>
              </wp:positionV>
              <wp:extent cx="91440" cy="81153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rect id="Rectangle 445" style="position:absolute;margin-left:572.25pt;margin-top:727.95pt;width:7.2pt;height:63.9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spid="_x0000_s1026" fillcolor="#4bacc6" strokecolor="#4f81bd" w14:anchorId="0C701E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46D54" w14:textId="77777777" w:rsidR="007D0B6A" w:rsidRDefault="007D0B6A">
      <w:pPr>
        <w:spacing w:line="240" w:lineRule="auto"/>
      </w:pPr>
      <w:r>
        <w:separator/>
      </w:r>
    </w:p>
  </w:footnote>
  <w:footnote w:type="continuationSeparator" w:id="0">
    <w:p w14:paraId="52405A43" w14:textId="77777777" w:rsidR="007D0B6A" w:rsidRDefault="007D0B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8559D" w14:textId="77777777" w:rsidR="004A33E3" w:rsidRDefault="004C4E5E" w:rsidP="004A33E3">
    <w:pPr>
      <w:pStyle w:val="NormalObject"/>
      <w:tabs>
        <w:tab w:val="right" w:pos="7483"/>
      </w:tabs>
      <w:jc w:val="right"/>
      <w:rPr>
        <w:rFonts w:ascii="Verdana" w:hAnsi="Verdana"/>
        <w:color w:val="4F81BD"/>
        <w:sz w:val="18"/>
        <w:szCs w:val="18"/>
      </w:rPr>
    </w:pPr>
    <w:r>
      <w:rPr>
        <w:noProof/>
        <w:lang w:val="hr-BA" w:eastAsia="hr-B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9CE54E7" wp14:editId="5E6EA9A7">
              <wp:simplePos x="0" y="0"/>
              <wp:positionH relativeFrom="page">
                <wp:posOffset>19050</wp:posOffset>
              </wp:positionH>
              <wp:positionV relativeFrom="page">
                <wp:posOffset>31750</wp:posOffset>
              </wp:positionV>
              <wp:extent cx="7752080" cy="84582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4582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0063FC28" id="Group 468" o:spid="_x0000_s1026" style="position:absolute;margin-left:1.5pt;margin-top:2.5pt;width:610.4pt;height:66.6pt;z-index:251657216;mso-width-percent:1000;mso-height-percent:925;mso-position-horizontal-relative:page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 w:rsidR="009E7BB7">
      <w:rPr>
        <w:noProof/>
        <w:lang w:val="hr-BA" w:eastAsia="hr-B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115878" wp14:editId="687BBCCC">
              <wp:simplePos x="0" y="0"/>
              <wp:positionH relativeFrom="column">
                <wp:posOffset>4000500</wp:posOffset>
              </wp:positionH>
              <wp:positionV relativeFrom="paragraph">
                <wp:posOffset>-247650</wp:posOffset>
              </wp:positionV>
              <wp:extent cx="2266950" cy="704850"/>
              <wp:effectExtent l="0" t="0" r="0" b="0"/>
              <wp:wrapNone/>
              <wp:docPr id="3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695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59256" w14:textId="77777777" w:rsidR="004A33E3" w:rsidRDefault="004A33E3" w:rsidP="004A33E3">
                          <w:pPr>
                            <w:jc w:val="right"/>
                            <w:rPr>
                              <w:rFonts w:ascii="Verdana" w:hAnsi="Verdana"/>
                              <w:color w:val="4F81BD"/>
                              <w:sz w:val="18"/>
                              <w:szCs w:val="18"/>
                            </w:rPr>
                          </w:pPr>
                          <w:r w:rsidRPr="00CB55BE">
                            <w:rPr>
                              <w:rFonts w:ascii="Verdana" w:hAnsi="Verdana"/>
                              <w:color w:val="4F81BD"/>
                              <w:sz w:val="18"/>
                              <w:szCs w:val="18"/>
                            </w:rPr>
                            <w:t>Fakultet informacijskih tehnologija</w:t>
                          </w:r>
                        </w:p>
                        <w:p w14:paraId="5F7BC4AF" w14:textId="77777777" w:rsidR="004A33E3" w:rsidRDefault="00E61769" w:rsidP="004A33E3">
                          <w:pPr>
                            <w:jc w:val="right"/>
                          </w:pPr>
                          <w:hyperlink r:id="rId1" w:history="1">
                            <w:r w:rsidR="004A33E3" w:rsidRPr="000D731C">
                              <w:rPr>
                                <w:rStyle w:val="Hyperlink"/>
                              </w:rPr>
                              <w:t>www.fit.ba</w:t>
                            </w:r>
                          </w:hyperlink>
                          <w:r w:rsidR="004A33E3"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115878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left:0;text-align:left;margin-left:315pt;margin-top:-19.5pt;width:178.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fiwtAIAALo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" filled="f" stroked="f">
              <v:textbox>
                <w:txbxContent>
                  <w:p w14:paraId="5E759256" w14:textId="77777777" w:rsidR="004A33E3" w:rsidRDefault="004A33E3" w:rsidP="004A33E3">
                    <w:pPr>
                      <w:jc w:val="right"/>
                      <w:rPr>
                        <w:rFonts w:ascii="Verdana" w:hAnsi="Verdana"/>
                        <w:color w:val="4F81BD"/>
                        <w:sz w:val="18"/>
                        <w:szCs w:val="18"/>
                      </w:rPr>
                    </w:pPr>
                    <w:r w:rsidRPr="00CB55BE">
                      <w:rPr>
                        <w:rFonts w:ascii="Verdana" w:hAnsi="Verdana"/>
                        <w:color w:val="4F81BD"/>
                        <w:sz w:val="18"/>
                        <w:szCs w:val="18"/>
                      </w:rPr>
                      <w:t>Fakultet informacijskih tehnologija</w:t>
                    </w:r>
                  </w:p>
                  <w:p w14:paraId="5F7BC4AF" w14:textId="77777777" w:rsidR="004A33E3" w:rsidRDefault="007D0B6A" w:rsidP="004A33E3">
                    <w:pPr>
                      <w:jc w:val="right"/>
                    </w:pPr>
                    <w:hyperlink r:id="rId2" w:history="1">
                      <w:r w:rsidR="004A33E3" w:rsidRPr="000D731C">
                        <w:rPr>
                          <w:rStyle w:val="Hyperlink"/>
                        </w:rPr>
                        <w:t>www.fit.ba</w:t>
                      </w:r>
                    </w:hyperlink>
                    <w:r w:rsidR="004A33E3"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9E7BB7">
      <w:rPr>
        <w:noProof/>
        <w:lang w:val="hr-BA" w:eastAsia="hr-BA"/>
      </w:rPr>
      <w:drawing>
        <wp:anchor distT="0" distB="0" distL="114300" distR="114300" simplePos="0" relativeHeight="251663360" behindDoc="1" locked="0" layoutInCell="1" allowOverlap="1" wp14:anchorId="6E06C9B4" wp14:editId="1574F84D">
          <wp:simplePos x="0" y="0"/>
          <wp:positionH relativeFrom="column">
            <wp:posOffset>-333375</wp:posOffset>
          </wp:positionH>
          <wp:positionV relativeFrom="paragraph">
            <wp:posOffset>-304800</wp:posOffset>
          </wp:positionV>
          <wp:extent cx="933450" cy="603885"/>
          <wp:effectExtent l="0" t="0" r="0" b="5715"/>
          <wp:wrapNone/>
          <wp:docPr id="17" name="Picture 17" descr="D:\_documents\slike\fi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D:\_documents\slike\fit log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603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A930A3" w14:textId="503D4874" w:rsidR="005D79F9" w:rsidRPr="006705B6" w:rsidRDefault="001B4453" w:rsidP="00CD5629">
    <w:pPr>
      <w:pStyle w:val="Header"/>
      <w:jc w:val="center"/>
    </w:pPr>
    <w:r>
      <w:rPr>
        <w:b/>
        <w:color w:val="002060"/>
        <w:sz w:val="28"/>
        <w:lang w:val="hr-HR"/>
      </w:rPr>
      <w:t xml:space="preserve">Razvoj softvera 1 - </w:t>
    </w:r>
    <w:r w:rsidR="004C4E5E" w:rsidRPr="00731ED4">
      <w:rPr>
        <w:b/>
        <w:color w:val="002060"/>
        <w:sz w:val="28"/>
        <w:lang w:val="hr-HR"/>
      </w:rPr>
      <w:t>201</w:t>
    </w:r>
    <w:r w:rsidR="00317F48">
      <w:rPr>
        <w:b/>
        <w:color w:val="002060"/>
        <w:sz w:val="28"/>
        <w:lang w:val="hr-HR"/>
      </w:rPr>
      <w:t>9</w:t>
    </w:r>
    <w:r w:rsidR="004C4E5E" w:rsidRPr="00731ED4">
      <w:rPr>
        <w:b/>
        <w:color w:val="002060"/>
        <w:sz w:val="28"/>
        <w:lang w:val="hr-HR"/>
      </w:rPr>
      <w:t>/</w:t>
    </w:r>
    <w:r w:rsidR="00317F48">
      <w:rPr>
        <w:b/>
        <w:color w:val="002060"/>
        <w:sz w:val="28"/>
        <w:lang w:val="hr-HR"/>
      </w:rPr>
      <w:t>20</w:t>
    </w:r>
    <w:r w:rsidR="009C74A1">
      <w:rPr>
        <w:b/>
        <w:color w:val="002060"/>
        <w:sz w:val="28"/>
        <w:lang w:val="hr-HR"/>
      </w:rPr>
      <w:t xml:space="preserve"> – ver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CD8E73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30C1A88"/>
    <w:multiLevelType w:val="hybridMultilevel"/>
    <w:tmpl w:val="EE58464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817CF"/>
    <w:multiLevelType w:val="hybridMultilevel"/>
    <w:tmpl w:val="F1C22E3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CCF0CEDC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61624"/>
    <w:multiLevelType w:val="hybridMultilevel"/>
    <w:tmpl w:val="1D6886E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045CE"/>
    <w:multiLevelType w:val="hybridMultilevel"/>
    <w:tmpl w:val="6B7865E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7" w15:restartNumberingAfterBreak="0">
    <w:nsid w:val="272749E1"/>
    <w:multiLevelType w:val="hybridMultilevel"/>
    <w:tmpl w:val="1D1640C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540D0"/>
    <w:multiLevelType w:val="hybridMultilevel"/>
    <w:tmpl w:val="7354C56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166CA"/>
    <w:multiLevelType w:val="hybridMultilevel"/>
    <w:tmpl w:val="1BCA904E"/>
    <w:lvl w:ilvl="0" w:tplc="141A0011">
      <w:start w:val="1"/>
      <w:numFmt w:val="decimal"/>
      <w:lvlText w:val="%1)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95AF8"/>
    <w:multiLevelType w:val="hybridMultilevel"/>
    <w:tmpl w:val="6210842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A34A9"/>
    <w:multiLevelType w:val="hybridMultilevel"/>
    <w:tmpl w:val="F4B2D516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13" w15:restartNumberingAfterBreak="0">
    <w:nsid w:val="3A726393"/>
    <w:multiLevelType w:val="hybridMultilevel"/>
    <w:tmpl w:val="A82064F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8767A"/>
    <w:multiLevelType w:val="hybridMultilevel"/>
    <w:tmpl w:val="A0DA54CE"/>
    <w:lvl w:ilvl="0" w:tplc="10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70305F"/>
    <w:multiLevelType w:val="hybridMultilevel"/>
    <w:tmpl w:val="B19C1A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D18BB"/>
    <w:multiLevelType w:val="hybridMultilevel"/>
    <w:tmpl w:val="0CB4C5FC"/>
    <w:lvl w:ilvl="0" w:tplc="0E040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4B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7065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5AB2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A48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E003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DA5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7CA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E6F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5F17E49"/>
    <w:multiLevelType w:val="hybridMultilevel"/>
    <w:tmpl w:val="6DD6426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E847FC"/>
    <w:multiLevelType w:val="hybridMultilevel"/>
    <w:tmpl w:val="D6CAA91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3C5CC6"/>
    <w:multiLevelType w:val="hybridMultilevel"/>
    <w:tmpl w:val="B24CC0C2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2B26D6"/>
    <w:multiLevelType w:val="hybridMultilevel"/>
    <w:tmpl w:val="385EBFC4"/>
    <w:lvl w:ilvl="0" w:tplc="572A563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4" w15:restartNumberingAfterBreak="0">
    <w:nsid w:val="62F40490"/>
    <w:multiLevelType w:val="hybridMultilevel"/>
    <w:tmpl w:val="58484A9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AF0E46"/>
    <w:multiLevelType w:val="hybridMultilevel"/>
    <w:tmpl w:val="ABA69ABE"/>
    <w:lvl w:ilvl="0" w:tplc="12EC5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CA6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066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4CF9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44D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CA0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AB0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EED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0AB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9F25EF"/>
    <w:multiLevelType w:val="hybridMultilevel"/>
    <w:tmpl w:val="D7AA3F44"/>
    <w:lvl w:ilvl="0" w:tplc="A2A63630">
      <w:start w:val="1"/>
      <w:numFmt w:val="decimal"/>
      <w:lvlText w:val="%1."/>
      <w:lvlJc w:val="left"/>
      <w:pPr>
        <w:ind w:left="720" w:hanging="360"/>
      </w:pPr>
    </w:lvl>
    <w:lvl w:ilvl="1" w:tplc="2DC400EE">
      <w:start w:val="1"/>
      <w:numFmt w:val="lowerLetter"/>
      <w:lvlText w:val="%2."/>
      <w:lvlJc w:val="left"/>
      <w:pPr>
        <w:ind w:left="1440" w:hanging="360"/>
      </w:pPr>
    </w:lvl>
    <w:lvl w:ilvl="2" w:tplc="F71C7FEC">
      <w:start w:val="1"/>
      <w:numFmt w:val="lowerRoman"/>
      <w:lvlText w:val="%3."/>
      <w:lvlJc w:val="right"/>
      <w:pPr>
        <w:ind w:left="2160" w:hanging="180"/>
      </w:pPr>
    </w:lvl>
    <w:lvl w:ilvl="3" w:tplc="1B0AA748">
      <w:start w:val="1"/>
      <w:numFmt w:val="decimal"/>
      <w:lvlText w:val="%4."/>
      <w:lvlJc w:val="left"/>
      <w:pPr>
        <w:ind w:left="2880" w:hanging="360"/>
      </w:pPr>
    </w:lvl>
    <w:lvl w:ilvl="4" w:tplc="E278A37E">
      <w:start w:val="1"/>
      <w:numFmt w:val="lowerLetter"/>
      <w:lvlText w:val="%5."/>
      <w:lvlJc w:val="left"/>
      <w:pPr>
        <w:ind w:left="3600" w:hanging="360"/>
      </w:pPr>
    </w:lvl>
    <w:lvl w:ilvl="5" w:tplc="B0FA137E">
      <w:start w:val="1"/>
      <w:numFmt w:val="lowerRoman"/>
      <w:lvlText w:val="%6."/>
      <w:lvlJc w:val="right"/>
      <w:pPr>
        <w:ind w:left="4320" w:hanging="180"/>
      </w:pPr>
    </w:lvl>
    <w:lvl w:ilvl="6" w:tplc="2E9ED1B8">
      <w:start w:val="1"/>
      <w:numFmt w:val="decimal"/>
      <w:lvlText w:val="%7."/>
      <w:lvlJc w:val="left"/>
      <w:pPr>
        <w:ind w:left="5040" w:hanging="360"/>
      </w:pPr>
    </w:lvl>
    <w:lvl w:ilvl="7" w:tplc="2C24E900">
      <w:start w:val="1"/>
      <w:numFmt w:val="lowerLetter"/>
      <w:lvlText w:val="%8."/>
      <w:lvlJc w:val="left"/>
      <w:pPr>
        <w:ind w:left="5760" w:hanging="360"/>
      </w:pPr>
    </w:lvl>
    <w:lvl w:ilvl="8" w:tplc="5CAED9A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C10FC8"/>
    <w:multiLevelType w:val="hybridMultilevel"/>
    <w:tmpl w:val="295E79EE"/>
    <w:lvl w:ilvl="0" w:tplc="141A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DD5458"/>
    <w:multiLevelType w:val="hybridMultilevel"/>
    <w:tmpl w:val="00A2AAE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DE3400F2">
      <w:start w:val="3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0131D6"/>
    <w:multiLevelType w:val="hybridMultilevel"/>
    <w:tmpl w:val="8D42B372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26"/>
  </w:num>
  <w:num w:numId="4">
    <w:abstractNumId w:val="1"/>
  </w:num>
  <w:num w:numId="5">
    <w:abstractNumId w:val="23"/>
  </w:num>
  <w:num w:numId="6">
    <w:abstractNumId w:val="22"/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7"/>
  </w:num>
  <w:num w:numId="11">
    <w:abstractNumId w:val="3"/>
  </w:num>
  <w:num w:numId="12">
    <w:abstractNumId w:val="7"/>
  </w:num>
  <w:num w:numId="13">
    <w:abstractNumId w:val="9"/>
  </w:num>
  <w:num w:numId="14">
    <w:abstractNumId w:val="11"/>
  </w:num>
  <w:num w:numId="15">
    <w:abstractNumId w:val="18"/>
  </w:num>
  <w:num w:numId="16">
    <w:abstractNumId w:val="5"/>
  </w:num>
  <w:num w:numId="17">
    <w:abstractNumId w:val="13"/>
  </w:num>
  <w:num w:numId="18">
    <w:abstractNumId w:val="19"/>
  </w:num>
  <w:num w:numId="19">
    <w:abstractNumId w:val="24"/>
  </w:num>
  <w:num w:numId="20">
    <w:abstractNumId w:val="8"/>
  </w:num>
  <w:num w:numId="21">
    <w:abstractNumId w:val="2"/>
  </w:num>
  <w:num w:numId="22">
    <w:abstractNumId w:val="4"/>
  </w:num>
  <w:num w:numId="23">
    <w:abstractNumId w:val="10"/>
  </w:num>
  <w:num w:numId="24">
    <w:abstractNumId w:val="20"/>
  </w:num>
  <w:num w:numId="25">
    <w:abstractNumId w:val="28"/>
  </w:num>
  <w:num w:numId="26">
    <w:abstractNumId w:val="27"/>
  </w:num>
  <w:num w:numId="27">
    <w:abstractNumId w:val="15"/>
  </w:num>
  <w:num w:numId="28">
    <w:abstractNumId w:val="14"/>
  </w:num>
  <w:num w:numId="29">
    <w:abstractNumId w:val="21"/>
  </w:num>
  <w:num w:numId="30">
    <w:abstractNumId w:val="29"/>
  </w:num>
  <w:num w:numId="31">
    <w:abstractNumId w:val="1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nis Mušić">
    <w15:presenceInfo w15:providerId="AD" w15:userId="S::denis@edu.fit.ba::19970bff-6f8e-418d-af84-2bfc090014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activeWritingStyle w:appName="MSWord" w:lang="en-US" w:vendorID="8" w:dllVersion="513" w:checkStyle="1"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3E3"/>
    <w:rsid w:val="00002D8B"/>
    <w:rsid w:val="00004059"/>
    <w:rsid w:val="000100ED"/>
    <w:rsid w:val="00016294"/>
    <w:rsid w:val="00016866"/>
    <w:rsid w:val="00020D49"/>
    <w:rsid w:val="00021927"/>
    <w:rsid w:val="000256DC"/>
    <w:rsid w:val="0002610F"/>
    <w:rsid w:val="00026158"/>
    <w:rsid w:val="00027650"/>
    <w:rsid w:val="000313DA"/>
    <w:rsid w:val="00034FCB"/>
    <w:rsid w:val="000475A3"/>
    <w:rsid w:val="000507AD"/>
    <w:rsid w:val="000555DE"/>
    <w:rsid w:val="000632BE"/>
    <w:rsid w:val="00070969"/>
    <w:rsid w:val="00081E3E"/>
    <w:rsid w:val="00082D4D"/>
    <w:rsid w:val="000950FE"/>
    <w:rsid w:val="000B2FD6"/>
    <w:rsid w:val="000B3172"/>
    <w:rsid w:val="000C27F2"/>
    <w:rsid w:val="000D1356"/>
    <w:rsid w:val="000D772A"/>
    <w:rsid w:val="000E0065"/>
    <w:rsid w:val="000E4710"/>
    <w:rsid w:val="000F0B60"/>
    <w:rsid w:val="000F33FF"/>
    <w:rsid w:val="001004CC"/>
    <w:rsid w:val="00106FBF"/>
    <w:rsid w:val="00111B00"/>
    <w:rsid w:val="001153FD"/>
    <w:rsid w:val="00122386"/>
    <w:rsid w:val="00123E86"/>
    <w:rsid w:val="00136D54"/>
    <w:rsid w:val="0013773E"/>
    <w:rsid w:val="001551A2"/>
    <w:rsid w:val="00156079"/>
    <w:rsid w:val="00160CD1"/>
    <w:rsid w:val="0017397A"/>
    <w:rsid w:val="00181092"/>
    <w:rsid w:val="0018136B"/>
    <w:rsid w:val="00181A57"/>
    <w:rsid w:val="00182B19"/>
    <w:rsid w:val="00183468"/>
    <w:rsid w:val="001902C5"/>
    <w:rsid w:val="00193083"/>
    <w:rsid w:val="00193A85"/>
    <w:rsid w:val="001A4A70"/>
    <w:rsid w:val="001A4DDE"/>
    <w:rsid w:val="001A7BBA"/>
    <w:rsid w:val="001B09B4"/>
    <w:rsid w:val="001B3FAC"/>
    <w:rsid w:val="001B4453"/>
    <w:rsid w:val="001B560F"/>
    <w:rsid w:val="001B7811"/>
    <w:rsid w:val="001D68FB"/>
    <w:rsid w:val="001D6BA5"/>
    <w:rsid w:val="001E5559"/>
    <w:rsid w:val="001E605B"/>
    <w:rsid w:val="001E6656"/>
    <w:rsid w:val="001E7CE0"/>
    <w:rsid w:val="001F056B"/>
    <w:rsid w:val="001F3F87"/>
    <w:rsid w:val="001F41D6"/>
    <w:rsid w:val="001F61BD"/>
    <w:rsid w:val="00200625"/>
    <w:rsid w:val="00214D9B"/>
    <w:rsid w:val="00215807"/>
    <w:rsid w:val="002172F8"/>
    <w:rsid w:val="00220CC8"/>
    <w:rsid w:val="00226321"/>
    <w:rsid w:val="002354B7"/>
    <w:rsid w:val="00236CF0"/>
    <w:rsid w:val="0024161D"/>
    <w:rsid w:val="00241787"/>
    <w:rsid w:val="00244250"/>
    <w:rsid w:val="00245329"/>
    <w:rsid w:val="002539AC"/>
    <w:rsid w:val="00254215"/>
    <w:rsid w:val="002576F8"/>
    <w:rsid w:val="00262A9F"/>
    <w:rsid w:val="002644DE"/>
    <w:rsid w:val="0026577B"/>
    <w:rsid w:val="00272781"/>
    <w:rsid w:val="00273595"/>
    <w:rsid w:val="00273987"/>
    <w:rsid w:val="002860D1"/>
    <w:rsid w:val="0028712D"/>
    <w:rsid w:val="00290860"/>
    <w:rsid w:val="00292A66"/>
    <w:rsid w:val="00295E5C"/>
    <w:rsid w:val="00297342"/>
    <w:rsid w:val="002977C0"/>
    <w:rsid w:val="002A0CD1"/>
    <w:rsid w:val="002A162E"/>
    <w:rsid w:val="002B2356"/>
    <w:rsid w:val="002B75CD"/>
    <w:rsid w:val="002C171A"/>
    <w:rsid w:val="002C32F4"/>
    <w:rsid w:val="002C56EF"/>
    <w:rsid w:val="002D1A24"/>
    <w:rsid w:val="002D302B"/>
    <w:rsid w:val="002D3B58"/>
    <w:rsid w:val="002D66D2"/>
    <w:rsid w:val="002D6FBB"/>
    <w:rsid w:val="002D72EB"/>
    <w:rsid w:val="002E1E63"/>
    <w:rsid w:val="002F1C4F"/>
    <w:rsid w:val="002F26E9"/>
    <w:rsid w:val="002F35DC"/>
    <w:rsid w:val="002F4711"/>
    <w:rsid w:val="0030069B"/>
    <w:rsid w:val="0030185D"/>
    <w:rsid w:val="00304E7B"/>
    <w:rsid w:val="00311677"/>
    <w:rsid w:val="00317F48"/>
    <w:rsid w:val="00323336"/>
    <w:rsid w:val="00327773"/>
    <w:rsid w:val="00330A6A"/>
    <w:rsid w:val="00336A8E"/>
    <w:rsid w:val="0033719C"/>
    <w:rsid w:val="00340458"/>
    <w:rsid w:val="00345E72"/>
    <w:rsid w:val="00346EFA"/>
    <w:rsid w:val="00350D40"/>
    <w:rsid w:val="00351116"/>
    <w:rsid w:val="003604D5"/>
    <w:rsid w:val="00367187"/>
    <w:rsid w:val="00370956"/>
    <w:rsid w:val="003710A2"/>
    <w:rsid w:val="0037405E"/>
    <w:rsid w:val="00376B35"/>
    <w:rsid w:val="00386618"/>
    <w:rsid w:val="00391221"/>
    <w:rsid w:val="00395BD2"/>
    <w:rsid w:val="003A3C06"/>
    <w:rsid w:val="003B05FD"/>
    <w:rsid w:val="003B5D1D"/>
    <w:rsid w:val="003B6ED3"/>
    <w:rsid w:val="003C5B8F"/>
    <w:rsid w:val="003C6CFE"/>
    <w:rsid w:val="003D13E0"/>
    <w:rsid w:val="003D4872"/>
    <w:rsid w:val="003E2A25"/>
    <w:rsid w:val="003E2BD3"/>
    <w:rsid w:val="003E640D"/>
    <w:rsid w:val="003F11E3"/>
    <w:rsid w:val="003F2ED6"/>
    <w:rsid w:val="003F52C9"/>
    <w:rsid w:val="00402575"/>
    <w:rsid w:val="004027E4"/>
    <w:rsid w:val="004140EA"/>
    <w:rsid w:val="00423696"/>
    <w:rsid w:val="00434ED8"/>
    <w:rsid w:val="00440A0C"/>
    <w:rsid w:val="00441BA8"/>
    <w:rsid w:val="00441E97"/>
    <w:rsid w:val="00443EA6"/>
    <w:rsid w:val="00446404"/>
    <w:rsid w:val="00452CC1"/>
    <w:rsid w:val="00454FA9"/>
    <w:rsid w:val="004562CD"/>
    <w:rsid w:val="004575E7"/>
    <w:rsid w:val="004614F3"/>
    <w:rsid w:val="00465FCE"/>
    <w:rsid w:val="00467AF6"/>
    <w:rsid w:val="004718E3"/>
    <w:rsid w:val="004738A5"/>
    <w:rsid w:val="004927BF"/>
    <w:rsid w:val="00494852"/>
    <w:rsid w:val="0049783D"/>
    <w:rsid w:val="004A24B9"/>
    <w:rsid w:val="004A33E3"/>
    <w:rsid w:val="004A4785"/>
    <w:rsid w:val="004C07CD"/>
    <w:rsid w:val="004C4E5E"/>
    <w:rsid w:val="004D47B1"/>
    <w:rsid w:val="004E35A4"/>
    <w:rsid w:val="004E4BC2"/>
    <w:rsid w:val="004F136B"/>
    <w:rsid w:val="004F6C15"/>
    <w:rsid w:val="004F7175"/>
    <w:rsid w:val="004F7589"/>
    <w:rsid w:val="00500CD8"/>
    <w:rsid w:val="00501DB7"/>
    <w:rsid w:val="005040F9"/>
    <w:rsid w:val="00516DDB"/>
    <w:rsid w:val="00517A20"/>
    <w:rsid w:val="005210C6"/>
    <w:rsid w:val="00526838"/>
    <w:rsid w:val="005270D2"/>
    <w:rsid w:val="00531E8F"/>
    <w:rsid w:val="00544179"/>
    <w:rsid w:val="00545217"/>
    <w:rsid w:val="005479AC"/>
    <w:rsid w:val="00551097"/>
    <w:rsid w:val="00553A1A"/>
    <w:rsid w:val="0055603F"/>
    <w:rsid w:val="005567D6"/>
    <w:rsid w:val="00561C4D"/>
    <w:rsid w:val="0056705E"/>
    <w:rsid w:val="00572013"/>
    <w:rsid w:val="005743B9"/>
    <w:rsid w:val="005777F8"/>
    <w:rsid w:val="00577FBF"/>
    <w:rsid w:val="00580146"/>
    <w:rsid w:val="00581CBF"/>
    <w:rsid w:val="0058237A"/>
    <w:rsid w:val="00592FA4"/>
    <w:rsid w:val="005933E9"/>
    <w:rsid w:val="00595B56"/>
    <w:rsid w:val="0059790D"/>
    <w:rsid w:val="005A2745"/>
    <w:rsid w:val="005A7634"/>
    <w:rsid w:val="005B31A7"/>
    <w:rsid w:val="005C189A"/>
    <w:rsid w:val="005C293D"/>
    <w:rsid w:val="005D0CE2"/>
    <w:rsid w:val="005D3388"/>
    <w:rsid w:val="005D79F9"/>
    <w:rsid w:val="005E045B"/>
    <w:rsid w:val="005E0EDC"/>
    <w:rsid w:val="005E118B"/>
    <w:rsid w:val="005E236E"/>
    <w:rsid w:val="005E48D4"/>
    <w:rsid w:val="005F6010"/>
    <w:rsid w:val="005F6637"/>
    <w:rsid w:val="00601887"/>
    <w:rsid w:val="0060648B"/>
    <w:rsid w:val="006075D4"/>
    <w:rsid w:val="00613624"/>
    <w:rsid w:val="00616876"/>
    <w:rsid w:val="00621B31"/>
    <w:rsid w:val="00622C37"/>
    <w:rsid w:val="00635DA0"/>
    <w:rsid w:val="00637B0A"/>
    <w:rsid w:val="00640765"/>
    <w:rsid w:val="00640D73"/>
    <w:rsid w:val="0064258C"/>
    <w:rsid w:val="00642B6A"/>
    <w:rsid w:val="00646A67"/>
    <w:rsid w:val="00650068"/>
    <w:rsid w:val="00654DE2"/>
    <w:rsid w:val="00661DD0"/>
    <w:rsid w:val="00663CF4"/>
    <w:rsid w:val="00663D27"/>
    <w:rsid w:val="00667839"/>
    <w:rsid w:val="006705B6"/>
    <w:rsid w:val="006733F7"/>
    <w:rsid w:val="006737D0"/>
    <w:rsid w:val="00682091"/>
    <w:rsid w:val="00683A49"/>
    <w:rsid w:val="00693716"/>
    <w:rsid w:val="00694AF8"/>
    <w:rsid w:val="006964D3"/>
    <w:rsid w:val="006A2B83"/>
    <w:rsid w:val="006A4FB9"/>
    <w:rsid w:val="006A723D"/>
    <w:rsid w:val="006C504E"/>
    <w:rsid w:val="006C53B6"/>
    <w:rsid w:val="006C53F0"/>
    <w:rsid w:val="006C5E4E"/>
    <w:rsid w:val="006C7D69"/>
    <w:rsid w:val="006D1CC2"/>
    <w:rsid w:val="006F5E20"/>
    <w:rsid w:val="00701755"/>
    <w:rsid w:val="00701FCD"/>
    <w:rsid w:val="0070564C"/>
    <w:rsid w:val="00706657"/>
    <w:rsid w:val="00706EC2"/>
    <w:rsid w:val="00714EED"/>
    <w:rsid w:val="00730A4C"/>
    <w:rsid w:val="00731ED4"/>
    <w:rsid w:val="00732310"/>
    <w:rsid w:val="0073240D"/>
    <w:rsid w:val="00735685"/>
    <w:rsid w:val="007367AA"/>
    <w:rsid w:val="0073793E"/>
    <w:rsid w:val="007424A8"/>
    <w:rsid w:val="0075492C"/>
    <w:rsid w:val="007555C5"/>
    <w:rsid w:val="00762D26"/>
    <w:rsid w:val="0076366F"/>
    <w:rsid w:val="00764EE0"/>
    <w:rsid w:val="00764F4A"/>
    <w:rsid w:val="00766923"/>
    <w:rsid w:val="0078106D"/>
    <w:rsid w:val="007956FE"/>
    <w:rsid w:val="007A79D9"/>
    <w:rsid w:val="007B0FD2"/>
    <w:rsid w:val="007B1DF3"/>
    <w:rsid w:val="007C0C25"/>
    <w:rsid w:val="007D0B6A"/>
    <w:rsid w:val="007E225A"/>
    <w:rsid w:val="007E4E3D"/>
    <w:rsid w:val="007E6413"/>
    <w:rsid w:val="007F301D"/>
    <w:rsid w:val="0080640D"/>
    <w:rsid w:val="0080703D"/>
    <w:rsid w:val="00820074"/>
    <w:rsid w:val="008219F0"/>
    <w:rsid w:val="008247F8"/>
    <w:rsid w:val="00825F4B"/>
    <w:rsid w:val="00827EF1"/>
    <w:rsid w:val="0083480B"/>
    <w:rsid w:val="00836DB8"/>
    <w:rsid w:val="008376E2"/>
    <w:rsid w:val="00840A6B"/>
    <w:rsid w:val="00855254"/>
    <w:rsid w:val="008559C3"/>
    <w:rsid w:val="00872B89"/>
    <w:rsid w:val="00875B81"/>
    <w:rsid w:val="008911DF"/>
    <w:rsid w:val="00891900"/>
    <w:rsid w:val="008950CC"/>
    <w:rsid w:val="008952DC"/>
    <w:rsid w:val="00895808"/>
    <w:rsid w:val="00897CBA"/>
    <w:rsid w:val="008A15B4"/>
    <w:rsid w:val="008A4746"/>
    <w:rsid w:val="008A4DF5"/>
    <w:rsid w:val="008A5D9B"/>
    <w:rsid w:val="008A63B0"/>
    <w:rsid w:val="008A6A10"/>
    <w:rsid w:val="008B30F3"/>
    <w:rsid w:val="008B6CF6"/>
    <w:rsid w:val="008B72B4"/>
    <w:rsid w:val="008B77C2"/>
    <w:rsid w:val="008C5C71"/>
    <w:rsid w:val="008C5DAF"/>
    <w:rsid w:val="008C5FE8"/>
    <w:rsid w:val="008D091C"/>
    <w:rsid w:val="008D2EEF"/>
    <w:rsid w:val="008E3A24"/>
    <w:rsid w:val="008F219B"/>
    <w:rsid w:val="00905CAD"/>
    <w:rsid w:val="009074AB"/>
    <w:rsid w:val="00907EF5"/>
    <w:rsid w:val="00925030"/>
    <w:rsid w:val="00926247"/>
    <w:rsid w:val="00932B5B"/>
    <w:rsid w:val="00933177"/>
    <w:rsid w:val="00935CAE"/>
    <w:rsid w:val="00937F81"/>
    <w:rsid w:val="0094345C"/>
    <w:rsid w:val="00951A10"/>
    <w:rsid w:val="00951E86"/>
    <w:rsid w:val="009535D1"/>
    <w:rsid w:val="00957F00"/>
    <w:rsid w:val="00960C76"/>
    <w:rsid w:val="00965027"/>
    <w:rsid w:val="00966A39"/>
    <w:rsid w:val="00971062"/>
    <w:rsid w:val="009760C5"/>
    <w:rsid w:val="00977EC8"/>
    <w:rsid w:val="00980937"/>
    <w:rsid w:val="00983483"/>
    <w:rsid w:val="00987665"/>
    <w:rsid w:val="00990040"/>
    <w:rsid w:val="00993434"/>
    <w:rsid w:val="00997D5A"/>
    <w:rsid w:val="009A19A2"/>
    <w:rsid w:val="009A3132"/>
    <w:rsid w:val="009B1B98"/>
    <w:rsid w:val="009B33E6"/>
    <w:rsid w:val="009B3408"/>
    <w:rsid w:val="009B5312"/>
    <w:rsid w:val="009B7AFD"/>
    <w:rsid w:val="009C74A1"/>
    <w:rsid w:val="009D1ECB"/>
    <w:rsid w:val="009D2DBE"/>
    <w:rsid w:val="009D3B10"/>
    <w:rsid w:val="009D5E4F"/>
    <w:rsid w:val="009E0835"/>
    <w:rsid w:val="009E215B"/>
    <w:rsid w:val="009E3545"/>
    <w:rsid w:val="009E5B2B"/>
    <w:rsid w:val="009E72AB"/>
    <w:rsid w:val="009E7BB7"/>
    <w:rsid w:val="009F1574"/>
    <w:rsid w:val="009F57D2"/>
    <w:rsid w:val="00A12A30"/>
    <w:rsid w:val="00A13A5B"/>
    <w:rsid w:val="00A15C84"/>
    <w:rsid w:val="00A23D66"/>
    <w:rsid w:val="00A335A0"/>
    <w:rsid w:val="00A53D5F"/>
    <w:rsid w:val="00A53EAD"/>
    <w:rsid w:val="00A57AFA"/>
    <w:rsid w:val="00A60A94"/>
    <w:rsid w:val="00A61C56"/>
    <w:rsid w:val="00A62378"/>
    <w:rsid w:val="00A66724"/>
    <w:rsid w:val="00A67284"/>
    <w:rsid w:val="00A706AB"/>
    <w:rsid w:val="00A75DE1"/>
    <w:rsid w:val="00A91E69"/>
    <w:rsid w:val="00A94898"/>
    <w:rsid w:val="00A9564D"/>
    <w:rsid w:val="00A975F1"/>
    <w:rsid w:val="00AA196C"/>
    <w:rsid w:val="00AA4C3B"/>
    <w:rsid w:val="00AB0D27"/>
    <w:rsid w:val="00AB46C6"/>
    <w:rsid w:val="00AB4D27"/>
    <w:rsid w:val="00AB66E4"/>
    <w:rsid w:val="00AB7892"/>
    <w:rsid w:val="00AC3C0A"/>
    <w:rsid w:val="00AC4D69"/>
    <w:rsid w:val="00AC5CC7"/>
    <w:rsid w:val="00AF0457"/>
    <w:rsid w:val="00AF12D9"/>
    <w:rsid w:val="00AF259C"/>
    <w:rsid w:val="00AF721B"/>
    <w:rsid w:val="00B1183C"/>
    <w:rsid w:val="00B12D69"/>
    <w:rsid w:val="00B13BBE"/>
    <w:rsid w:val="00B14BDC"/>
    <w:rsid w:val="00B24CDF"/>
    <w:rsid w:val="00B3307C"/>
    <w:rsid w:val="00B33B10"/>
    <w:rsid w:val="00B33CA7"/>
    <w:rsid w:val="00B36FF2"/>
    <w:rsid w:val="00B378D3"/>
    <w:rsid w:val="00B40BCC"/>
    <w:rsid w:val="00B47D60"/>
    <w:rsid w:val="00B5068A"/>
    <w:rsid w:val="00B51A41"/>
    <w:rsid w:val="00B52DB8"/>
    <w:rsid w:val="00B60158"/>
    <w:rsid w:val="00B60505"/>
    <w:rsid w:val="00B65797"/>
    <w:rsid w:val="00B70280"/>
    <w:rsid w:val="00B719B6"/>
    <w:rsid w:val="00B729CE"/>
    <w:rsid w:val="00B826BB"/>
    <w:rsid w:val="00B85469"/>
    <w:rsid w:val="00B87681"/>
    <w:rsid w:val="00B92670"/>
    <w:rsid w:val="00B92C96"/>
    <w:rsid w:val="00BA4E2E"/>
    <w:rsid w:val="00BA6532"/>
    <w:rsid w:val="00BA65B5"/>
    <w:rsid w:val="00BB0142"/>
    <w:rsid w:val="00BB06D7"/>
    <w:rsid w:val="00BB6D4C"/>
    <w:rsid w:val="00BC2F37"/>
    <w:rsid w:val="00BC45A1"/>
    <w:rsid w:val="00BD4559"/>
    <w:rsid w:val="00BD6600"/>
    <w:rsid w:val="00BD6AA5"/>
    <w:rsid w:val="00BE04C3"/>
    <w:rsid w:val="00BE05C9"/>
    <w:rsid w:val="00BE1ED7"/>
    <w:rsid w:val="00BE5B1B"/>
    <w:rsid w:val="00BE696F"/>
    <w:rsid w:val="00C047A4"/>
    <w:rsid w:val="00C05141"/>
    <w:rsid w:val="00C13D42"/>
    <w:rsid w:val="00C14B13"/>
    <w:rsid w:val="00C14D27"/>
    <w:rsid w:val="00C15FFF"/>
    <w:rsid w:val="00C20AE1"/>
    <w:rsid w:val="00C220BF"/>
    <w:rsid w:val="00C23354"/>
    <w:rsid w:val="00C23562"/>
    <w:rsid w:val="00C2450C"/>
    <w:rsid w:val="00C2500C"/>
    <w:rsid w:val="00C26F8A"/>
    <w:rsid w:val="00C41408"/>
    <w:rsid w:val="00C4668E"/>
    <w:rsid w:val="00C47439"/>
    <w:rsid w:val="00C64E06"/>
    <w:rsid w:val="00C6551F"/>
    <w:rsid w:val="00C666C3"/>
    <w:rsid w:val="00C710ED"/>
    <w:rsid w:val="00C739F3"/>
    <w:rsid w:val="00C77986"/>
    <w:rsid w:val="00C85717"/>
    <w:rsid w:val="00C87ED7"/>
    <w:rsid w:val="00C92300"/>
    <w:rsid w:val="00C95CBD"/>
    <w:rsid w:val="00CA1491"/>
    <w:rsid w:val="00CB4206"/>
    <w:rsid w:val="00CB7DAA"/>
    <w:rsid w:val="00CC0BEA"/>
    <w:rsid w:val="00CC2A05"/>
    <w:rsid w:val="00CD4F37"/>
    <w:rsid w:val="00CD5629"/>
    <w:rsid w:val="00CD61C5"/>
    <w:rsid w:val="00CE4C9D"/>
    <w:rsid w:val="00CF203E"/>
    <w:rsid w:val="00CF6D17"/>
    <w:rsid w:val="00D00FE8"/>
    <w:rsid w:val="00D02897"/>
    <w:rsid w:val="00D0339D"/>
    <w:rsid w:val="00D05455"/>
    <w:rsid w:val="00D07006"/>
    <w:rsid w:val="00D1066C"/>
    <w:rsid w:val="00D118A0"/>
    <w:rsid w:val="00D13194"/>
    <w:rsid w:val="00D134F8"/>
    <w:rsid w:val="00D21F02"/>
    <w:rsid w:val="00D24D41"/>
    <w:rsid w:val="00D26152"/>
    <w:rsid w:val="00D32BA2"/>
    <w:rsid w:val="00D35A39"/>
    <w:rsid w:val="00D36E9E"/>
    <w:rsid w:val="00D4260A"/>
    <w:rsid w:val="00D42F20"/>
    <w:rsid w:val="00D47A0C"/>
    <w:rsid w:val="00D53595"/>
    <w:rsid w:val="00D65319"/>
    <w:rsid w:val="00D65FE5"/>
    <w:rsid w:val="00D74A67"/>
    <w:rsid w:val="00D75109"/>
    <w:rsid w:val="00D84195"/>
    <w:rsid w:val="00D85950"/>
    <w:rsid w:val="00D92E83"/>
    <w:rsid w:val="00D93D60"/>
    <w:rsid w:val="00D940E2"/>
    <w:rsid w:val="00DB24A2"/>
    <w:rsid w:val="00DB3E12"/>
    <w:rsid w:val="00DB567C"/>
    <w:rsid w:val="00DB623F"/>
    <w:rsid w:val="00DB6E97"/>
    <w:rsid w:val="00DC13CD"/>
    <w:rsid w:val="00DD3A77"/>
    <w:rsid w:val="00DE0A53"/>
    <w:rsid w:val="00DE474B"/>
    <w:rsid w:val="00DE5DF5"/>
    <w:rsid w:val="00DE7C2A"/>
    <w:rsid w:val="00DF434A"/>
    <w:rsid w:val="00E00612"/>
    <w:rsid w:val="00E05DB2"/>
    <w:rsid w:val="00E072C0"/>
    <w:rsid w:val="00E11462"/>
    <w:rsid w:val="00E210FC"/>
    <w:rsid w:val="00E228D8"/>
    <w:rsid w:val="00E34479"/>
    <w:rsid w:val="00E41BC7"/>
    <w:rsid w:val="00E45BB3"/>
    <w:rsid w:val="00E547B7"/>
    <w:rsid w:val="00E57772"/>
    <w:rsid w:val="00E61769"/>
    <w:rsid w:val="00E61ACC"/>
    <w:rsid w:val="00E63C0C"/>
    <w:rsid w:val="00E645DF"/>
    <w:rsid w:val="00E663E8"/>
    <w:rsid w:val="00E7137B"/>
    <w:rsid w:val="00E7491E"/>
    <w:rsid w:val="00E81BB0"/>
    <w:rsid w:val="00E828FE"/>
    <w:rsid w:val="00E9112F"/>
    <w:rsid w:val="00E9326C"/>
    <w:rsid w:val="00EA00F4"/>
    <w:rsid w:val="00EA65E7"/>
    <w:rsid w:val="00EB0EE7"/>
    <w:rsid w:val="00EC3B4A"/>
    <w:rsid w:val="00EC3E2C"/>
    <w:rsid w:val="00EC7667"/>
    <w:rsid w:val="00EC7CB2"/>
    <w:rsid w:val="00ED0CC5"/>
    <w:rsid w:val="00ED1801"/>
    <w:rsid w:val="00EE0A61"/>
    <w:rsid w:val="00EE3B16"/>
    <w:rsid w:val="00EE5995"/>
    <w:rsid w:val="00EE6D66"/>
    <w:rsid w:val="00EF5DC2"/>
    <w:rsid w:val="00F07B4B"/>
    <w:rsid w:val="00F10C5A"/>
    <w:rsid w:val="00F12D90"/>
    <w:rsid w:val="00F16957"/>
    <w:rsid w:val="00F22A56"/>
    <w:rsid w:val="00F22B60"/>
    <w:rsid w:val="00F3216A"/>
    <w:rsid w:val="00F334DB"/>
    <w:rsid w:val="00F40D6A"/>
    <w:rsid w:val="00F44511"/>
    <w:rsid w:val="00F47F4A"/>
    <w:rsid w:val="00F5445A"/>
    <w:rsid w:val="00F63F78"/>
    <w:rsid w:val="00F65331"/>
    <w:rsid w:val="00F714DC"/>
    <w:rsid w:val="00F72FDE"/>
    <w:rsid w:val="00F756DA"/>
    <w:rsid w:val="00F80CA0"/>
    <w:rsid w:val="00F82112"/>
    <w:rsid w:val="00F82CD4"/>
    <w:rsid w:val="00F83E42"/>
    <w:rsid w:val="00F93B1C"/>
    <w:rsid w:val="00F946DE"/>
    <w:rsid w:val="00F9486C"/>
    <w:rsid w:val="00FA1733"/>
    <w:rsid w:val="00FA25AE"/>
    <w:rsid w:val="00FB3D79"/>
    <w:rsid w:val="00FB3DAD"/>
    <w:rsid w:val="00FB7310"/>
    <w:rsid w:val="00FC3520"/>
    <w:rsid w:val="00FC5B0E"/>
    <w:rsid w:val="00FD0BAA"/>
    <w:rsid w:val="00FD26C7"/>
    <w:rsid w:val="00FF2B27"/>
    <w:rsid w:val="5C43B683"/>
    <w:rsid w:val="7686D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67171F54"/>
  <w15:chartTrackingRefBased/>
  <w15:docId w15:val="{8D2DB763-2252-4621-856C-125372C6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820074"/>
    <w:pPr>
      <w:keepNext/>
      <w:numPr>
        <w:numId w:val="4"/>
      </w:numPr>
      <w:spacing w:before="480" w:after="24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4D47B1"/>
    <w:pPr>
      <w:numPr>
        <w:ilvl w:val="2"/>
      </w:numPr>
      <w:spacing w:before="240" w:after="18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06657"/>
    <w:pPr>
      <w:numPr>
        <w:ilvl w:val="3"/>
      </w:numPr>
      <w:spacing w:before="360"/>
      <w:outlineLvl w:val="3"/>
    </w:pPr>
    <w:rPr>
      <w:b w:val="0"/>
      <w:caps/>
      <w:sz w:val="20"/>
    </w:rPr>
  </w:style>
  <w:style w:type="paragraph" w:styleId="Heading5">
    <w:name w:val="heading 5"/>
    <w:basedOn w:val="Normal"/>
    <w:next w:val="Normal"/>
    <w:qFormat/>
    <w:rsid w:val="00FF2B27"/>
    <w:pPr>
      <w:numPr>
        <w:ilvl w:val="4"/>
        <w:numId w:val="4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FF2B27"/>
    <w:pPr>
      <w:numPr>
        <w:ilvl w:val="5"/>
        <w:numId w:val="4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FF2B27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F2B27"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FF2B27"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FF2B27"/>
    <w:pPr>
      <w:ind w:left="900" w:hanging="900"/>
    </w:pPr>
  </w:style>
  <w:style w:type="paragraph" w:styleId="TOC1">
    <w:name w:val="toc 1"/>
    <w:basedOn w:val="Normal"/>
    <w:next w:val="Normal"/>
    <w:uiPriority w:val="39"/>
    <w:rsid w:val="00FF2B27"/>
    <w:pPr>
      <w:spacing w:before="360" w:after="0"/>
      <w:jc w:val="left"/>
    </w:pPr>
    <w:rPr>
      <w:rFonts w:ascii="Calibri Light" w:hAnsi="Calibri Light"/>
      <w:b/>
      <w:bCs/>
      <w:caps/>
      <w:sz w:val="24"/>
      <w:szCs w:val="24"/>
    </w:rPr>
  </w:style>
  <w:style w:type="paragraph" w:styleId="TOC2">
    <w:name w:val="toc 2"/>
    <w:basedOn w:val="Normal"/>
    <w:next w:val="Normal"/>
    <w:uiPriority w:val="39"/>
    <w:rsid w:val="00FF2B27"/>
    <w:pPr>
      <w:spacing w:before="240" w:after="0"/>
      <w:jc w:val="left"/>
    </w:pPr>
    <w:rPr>
      <w:b/>
      <w:bCs/>
      <w:sz w:val="20"/>
    </w:rPr>
  </w:style>
  <w:style w:type="paragraph" w:styleId="TOC3">
    <w:name w:val="toc 3"/>
    <w:basedOn w:val="Normal"/>
    <w:next w:val="Normal"/>
    <w:uiPriority w:val="39"/>
    <w:rsid w:val="00FF2B27"/>
    <w:pPr>
      <w:spacing w:before="0" w:after="0"/>
      <w:ind w:left="220"/>
      <w:jc w:val="left"/>
    </w:pPr>
    <w:rPr>
      <w:sz w:val="20"/>
    </w:rPr>
  </w:style>
  <w:style w:type="paragraph" w:styleId="Header">
    <w:name w:val="header"/>
    <w:basedOn w:val="Normal"/>
    <w:link w:val="HeaderChar"/>
    <w:uiPriority w:val="99"/>
    <w:rsid w:val="00FF2B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F2B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BodyText">
    <w:name w:val="Body Text"/>
    <w:basedOn w:val="Normal"/>
    <w:link w:val="BodyTextChar"/>
    <w:rsid w:val="00FF2B2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FF2B27"/>
    <w:rPr>
      <w:sz w:val="20"/>
      <w:vertAlign w:val="superscript"/>
    </w:rPr>
  </w:style>
  <w:style w:type="paragraph" w:styleId="FootnoteText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TOC4">
    <w:name w:val="toc 4"/>
    <w:basedOn w:val="Normal"/>
    <w:next w:val="Normal"/>
    <w:semiHidden/>
    <w:rsid w:val="00FF2B27"/>
    <w:pPr>
      <w:spacing w:before="0" w:after="0"/>
      <w:ind w:left="440"/>
      <w:jc w:val="left"/>
    </w:pPr>
    <w:rPr>
      <w:sz w:val="20"/>
    </w:rPr>
  </w:style>
  <w:style w:type="paragraph" w:styleId="TOC5">
    <w:name w:val="toc 5"/>
    <w:basedOn w:val="Normal"/>
    <w:next w:val="Normal"/>
    <w:semiHidden/>
    <w:rsid w:val="00FF2B27"/>
    <w:pPr>
      <w:spacing w:before="0" w:after="0"/>
      <w:ind w:left="660"/>
      <w:jc w:val="left"/>
    </w:pPr>
    <w:rPr>
      <w:sz w:val="20"/>
    </w:rPr>
  </w:style>
  <w:style w:type="paragraph" w:styleId="TOC6">
    <w:name w:val="toc 6"/>
    <w:basedOn w:val="Normal"/>
    <w:next w:val="Normal"/>
    <w:semiHidden/>
    <w:rsid w:val="00FF2B27"/>
    <w:pPr>
      <w:spacing w:before="0" w:after="0"/>
      <w:ind w:left="880"/>
      <w:jc w:val="left"/>
    </w:pPr>
    <w:rPr>
      <w:sz w:val="20"/>
    </w:rPr>
  </w:style>
  <w:style w:type="paragraph" w:styleId="TOC7">
    <w:name w:val="toc 7"/>
    <w:basedOn w:val="Normal"/>
    <w:next w:val="Normal"/>
    <w:semiHidden/>
    <w:rsid w:val="00FF2B27"/>
    <w:pPr>
      <w:spacing w:before="0" w:after="0"/>
      <w:ind w:left="1100"/>
      <w:jc w:val="left"/>
    </w:pPr>
    <w:rPr>
      <w:sz w:val="20"/>
    </w:rPr>
  </w:style>
  <w:style w:type="paragraph" w:styleId="TOC8">
    <w:name w:val="toc 8"/>
    <w:basedOn w:val="Normal"/>
    <w:next w:val="Normal"/>
    <w:semiHidden/>
    <w:rsid w:val="00FF2B27"/>
    <w:pPr>
      <w:spacing w:before="0" w:after="0"/>
      <w:ind w:left="1320"/>
      <w:jc w:val="left"/>
    </w:pPr>
    <w:rPr>
      <w:sz w:val="20"/>
    </w:rPr>
  </w:style>
  <w:style w:type="paragraph" w:styleId="TOC9">
    <w:name w:val="toc 9"/>
    <w:basedOn w:val="Normal"/>
    <w:next w:val="Normal"/>
    <w:semiHidden/>
    <w:rsid w:val="00FF2B27"/>
    <w:pPr>
      <w:spacing w:before="0" w:after="0"/>
      <w:ind w:left="1540"/>
      <w:jc w:val="left"/>
    </w:pPr>
    <w:rPr>
      <w:sz w:val="20"/>
    </w:rPr>
  </w:style>
  <w:style w:type="paragraph" w:styleId="BodyText2">
    <w:name w:val="Body Text 2"/>
    <w:basedOn w:val="Normal"/>
    <w:rsid w:val="00FF2B27"/>
    <w:rPr>
      <w:i/>
      <w:color w:val="0000FF"/>
    </w:rPr>
  </w:style>
  <w:style w:type="paragraph" w:styleId="BodyTextIndent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uiPriority w:val="99"/>
    <w:rsid w:val="00FF2B27"/>
    <w:rPr>
      <w:color w:val="0000FF"/>
      <w:u w:val="single"/>
    </w:rPr>
  </w:style>
  <w:style w:type="character" w:styleId="FollowedHyperlink">
    <w:name w:val="FollowedHyperlink"/>
    <w:rsid w:val="00FF2B27"/>
    <w:rPr>
      <w:color w:val="800080"/>
      <w:u w:val="single"/>
    </w:rPr>
  </w:style>
  <w:style w:type="character" w:styleId="Strong">
    <w:name w:val="Strong"/>
    <w:qFormat/>
    <w:rsid w:val="00FF2B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Heading3Char">
    <w:name w:val="Heading 3 Char"/>
    <w:link w:val="Heading3"/>
    <w:rsid w:val="004D47B1"/>
    <w:rPr>
      <w:rFonts w:ascii="Arial" w:hAnsi="Arial"/>
      <w:i/>
      <w:lang w:val="hr-BA" w:eastAsia="en-US"/>
    </w:rPr>
  </w:style>
  <w:style w:type="character" w:customStyle="1" w:styleId="BodyTextChar">
    <w:name w:val="Body Text Char"/>
    <w:link w:val="BodyText"/>
    <w:rsid w:val="00A60A94"/>
    <w:rPr>
      <w:lang w:val="en-US" w:eastAsia="en-US"/>
    </w:rPr>
  </w:style>
  <w:style w:type="table" w:styleId="TableGrid">
    <w:name w:val="Table Grid"/>
    <w:basedOn w:val="TableNormal"/>
    <w:uiPriority w:val="99"/>
    <w:rsid w:val="0067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391221"/>
    <w:rPr>
      <w:lang w:val="en-US" w:eastAsia="en-US"/>
    </w:rPr>
  </w:style>
  <w:style w:type="character" w:customStyle="1" w:styleId="HeaderChar">
    <w:name w:val="Header Char"/>
    <w:link w:val="Header"/>
    <w:uiPriority w:val="99"/>
    <w:rsid w:val="00C739F3"/>
    <w:rPr>
      <w:rFonts w:ascii="Calibri" w:hAnsi="Calibri"/>
      <w:sz w:val="22"/>
      <w:lang w:eastAsia="en-US"/>
    </w:rPr>
  </w:style>
  <w:style w:type="paragraph" w:styleId="NoSpacing">
    <w:name w:val="No Spacing"/>
    <w:link w:val="NoSpacingChar"/>
    <w:uiPriority w:val="1"/>
    <w:qFormat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Caption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E0835"/>
    <w:pPr>
      <w:spacing w:before="0" w:after="0"/>
      <w:ind w:left="440" w:hanging="440"/>
      <w:jc w:val="left"/>
    </w:pPr>
    <w:rPr>
      <w:caps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E9326C"/>
    <w:rPr>
      <w:rFonts w:ascii="Calibri" w:hAnsi="Calibri"/>
      <w:lang w:val="hr-BA" w:eastAsia="en-US"/>
    </w:rPr>
  </w:style>
  <w:style w:type="paragraph" w:styleId="ListBullet0">
    <w:name w:val="List Bullet"/>
    <w:basedOn w:val="Normal"/>
    <w:unhideWhenUsed/>
    <w:rsid w:val="008F219B"/>
    <w:pPr>
      <w:widowControl/>
      <w:numPr>
        <w:numId w:val="6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ListBullet2">
    <w:name w:val="List Bullet 2"/>
    <w:basedOn w:val="Normal"/>
    <w:uiPriority w:val="99"/>
    <w:semiHidden/>
    <w:unhideWhenUsed/>
    <w:rsid w:val="00F714DC"/>
    <w:pPr>
      <w:numPr>
        <w:numId w:val="7"/>
      </w:numPr>
      <w:contextualSpacing/>
    </w:pPr>
  </w:style>
  <w:style w:type="paragraph" w:styleId="List5">
    <w:name w:val="List 5"/>
    <w:basedOn w:val="Normal"/>
    <w:semiHidden/>
    <w:unhideWhenUsed/>
    <w:rsid w:val="00F714DC"/>
    <w:pPr>
      <w:widowControl/>
      <w:numPr>
        <w:numId w:val="8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ListContinue">
    <w:name w:val="List Continue"/>
    <w:basedOn w:val="Normal"/>
    <w:semiHidden/>
    <w:unhideWhenUsed/>
    <w:rsid w:val="00F714DC"/>
    <w:pPr>
      <w:widowControl/>
      <w:numPr>
        <w:ilvl w:val="1"/>
        <w:numId w:val="8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Heading1"/>
    <w:rsid w:val="00F714DC"/>
    <w:pPr>
      <w:keepLines/>
      <w:widowControl/>
      <w:numPr>
        <w:numId w:val="5"/>
      </w:numPr>
      <w:spacing w:before="60" w:after="60" w:line="240" w:lineRule="auto"/>
      <w:jc w:val="left"/>
    </w:pPr>
    <w:rPr>
      <w:b w:val="0"/>
      <w:i/>
      <w:iCs/>
      <w:caps/>
      <w:kern w:val="28"/>
      <w:lang w:val="en-US"/>
    </w:rPr>
  </w:style>
  <w:style w:type="paragraph" w:customStyle="1" w:styleId="Requirement">
    <w:name w:val="Requirement"/>
    <w:basedOn w:val="Heading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9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MediumShading1">
    <w:name w:val="Medium Shading 1"/>
    <w:basedOn w:val="TableNormal"/>
    <w:uiPriority w:val="63"/>
    <w:rsid w:val="000F33FF"/>
    <w:rPr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0E47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10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MediumShading1-Accent1">
    <w:name w:val="Medium Shading 1 Accent 1"/>
    <w:basedOn w:val="TableNormal"/>
    <w:uiPriority w:val="63"/>
    <w:rsid w:val="00561C4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Caption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character" w:customStyle="1" w:styleId="Heading1Char">
    <w:name w:val="Heading 1 Char"/>
    <w:link w:val="Heading1"/>
    <w:uiPriority w:val="1"/>
    <w:rsid w:val="00820074"/>
    <w:rPr>
      <w:rFonts w:ascii="Arial" w:hAnsi="Arial"/>
      <w:b/>
      <w:sz w:val="24"/>
      <w:lang w:val="hr-BA" w:eastAsia="en-US"/>
    </w:rPr>
  </w:style>
  <w:style w:type="character" w:customStyle="1" w:styleId="Heading2Char">
    <w:name w:val="Heading 2 Char"/>
    <w:link w:val="Heading2"/>
    <w:rsid w:val="00694AF8"/>
    <w:rPr>
      <w:rFonts w:ascii="Arial" w:hAnsi="Arial"/>
      <w:b/>
      <w:lang w:val="hr-BA" w:eastAsia="en-US"/>
    </w:rPr>
  </w:style>
  <w:style w:type="paragraph" w:customStyle="1" w:styleId="NormalObject">
    <w:name w:val="Normal Object"/>
    <w:uiPriority w:val="99"/>
    <w:unhideWhenUsed/>
    <w:rsid w:val="004A33E3"/>
    <w:pPr>
      <w:spacing w:line="276" w:lineRule="auto"/>
    </w:pPr>
    <w:rPr>
      <w:rFonts w:ascii="Calibri" w:eastAsia="Calibri" w:hAnsi="Calibri"/>
      <w:sz w:val="24"/>
      <w:szCs w:val="24"/>
      <w:lang w:val="hr-HR" w:eastAsia="hr-HR"/>
    </w:rPr>
  </w:style>
  <w:style w:type="character" w:styleId="IntenseEmphasis">
    <w:name w:val="Intense Emphasis"/>
    <w:uiPriority w:val="21"/>
    <w:qFormat/>
    <w:rsid w:val="004A33E3"/>
    <w:rPr>
      <w:b/>
      <w:bCs/>
      <w:i/>
      <w:iCs/>
      <w:color w:val="1F497D"/>
    </w:rPr>
  </w:style>
  <w:style w:type="paragraph" w:styleId="Quote">
    <w:name w:val="Quote"/>
    <w:basedOn w:val="Normal"/>
    <w:next w:val="Normal"/>
    <w:link w:val="QuoteChar"/>
    <w:uiPriority w:val="29"/>
    <w:qFormat/>
    <w:rsid w:val="004A33E3"/>
    <w:pPr>
      <w:widowControl/>
      <w:spacing w:before="0" w:after="200" w:line="276" w:lineRule="auto"/>
      <w:jc w:val="left"/>
    </w:pPr>
    <w:rPr>
      <w:rFonts w:eastAsia="Calibri"/>
      <w:i/>
      <w:iCs/>
      <w:color w:val="000000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4A33E3"/>
    <w:rPr>
      <w:rFonts w:ascii="Calibri" w:eastAsia="Calibri" w:hAnsi="Calibri"/>
      <w:i/>
      <w:iCs/>
      <w:color w:val="000000"/>
      <w:sz w:val="22"/>
      <w:szCs w:val="22"/>
      <w:lang w:val="hr-BA" w:eastAsia="en-US"/>
    </w:rPr>
  </w:style>
  <w:style w:type="paragraph" w:customStyle="1" w:styleId="body0">
    <w:name w:val="body"/>
    <w:basedOn w:val="Normal"/>
    <w:link w:val="bodyChar"/>
    <w:qFormat/>
    <w:rsid w:val="00642B6A"/>
    <w:pPr>
      <w:widowControl/>
      <w:spacing w:line="276" w:lineRule="auto"/>
    </w:pPr>
    <w:rPr>
      <w:rFonts w:asciiTheme="minorHAnsi" w:eastAsia="Calibri" w:hAnsiTheme="minorHAnsi"/>
      <w:szCs w:val="22"/>
      <w:lang w:val="hr-HR" w:eastAsia="bs-Latn-BA"/>
    </w:rPr>
  </w:style>
  <w:style w:type="character" w:customStyle="1" w:styleId="bodyChar">
    <w:name w:val="body Char"/>
    <w:link w:val="body0"/>
    <w:rsid w:val="00642B6A"/>
    <w:rPr>
      <w:rFonts w:asciiTheme="minorHAnsi" w:eastAsia="Calibri" w:hAnsiTheme="minorHAnsi"/>
      <w:sz w:val="22"/>
      <w:szCs w:val="22"/>
      <w:lang w:val="hr-HR"/>
    </w:rPr>
  </w:style>
  <w:style w:type="table" w:styleId="ListTable2-Accent1">
    <w:name w:val="List Table 2 Accent 1"/>
    <w:basedOn w:val="TableNormal"/>
    <w:uiPriority w:val="47"/>
    <w:rsid w:val="00820074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AF25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2-Accent1">
    <w:name w:val="Grid Table 2 Accent 1"/>
    <w:basedOn w:val="TableNormal"/>
    <w:uiPriority w:val="47"/>
    <w:rsid w:val="00E228D8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3">
    <w:name w:val="Grid Table 5 Dark Accent 3"/>
    <w:basedOn w:val="TableNormal"/>
    <w:uiPriority w:val="50"/>
    <w:rsid w:val="00E228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E228D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228D8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228D8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3">
    <w:name w:val="List Table 4 Accent 3"/>
    <w:basedOn w:val="TableNormal"/>
    <w:uiPriority w:val="49"/>
    <w:rsid w:val="00E228D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228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PlainTable1">
    <w:name w:val="Plain Table 1"/>
    <w:basedOn w:val="TableNormal"/>
    <w:uiPriority w:val="41"/>
    <w:rsid w:val="00E228D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228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E228D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E228D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E228D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1">
    <w:name w:val="List Table 1 Light Accent 1"/>
    <w:basedOn w:val="TableNormal"/>
    <w:uiPriority w:val="46"/>
    <w:rsid w:val="00EB0EE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203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203E"/>
    <w:pPr>
      <w:spacing w:before="80" w:after="8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203E"/>
    <w:rPr>
      <w:rFonts w:ascii="Calibri" w:hAnsi="Calibri"/>
      <w:b/>
      <w:bCs/>
      <w:lang w:val="hr-BA" w:eastAsia="en-US"/>
    </w:rPr>
  </w:style>
  <w:style w:type="character" w:styleId="Mention">
    <w:name w:val="Mention"/>
    <w:basedOn w:val="DefaultParagraphFont"/>
    <w:uiPriority w:val="99"/>
    <w:semiHidden/>
    <w:unhideWhenUsed/>
    <w:rsid w:val="0080640D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04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l@edu.fit.ba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t.ly/rs1-podjela-funkcionalnosti-2019-20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dil@fit.b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denis@fit.b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rs1-prijavljene-grupe-2017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www.fit.ba" TargetMode="External"/><Relationship Id="rId1" Type="http://schemas.openxmlformats.org/officeDocument/2006/relationships/hyperlink" Target="http://www.fit.b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l\Dropbox\modeliranje%20zahtjeva\zavrsni%20rad%20(nakon%20III%20godine%20studija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5C471-95DD-4CBD-AD15-D94C91B5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zavrsni rad (nakon III godine studija)</Template>
  <TotalTime>90</TotalTime>
  <Pages>4</Pages>
  <Words>681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Diplomski rad</dc:title>
  <dc:subject>WEB aplikacija</dc:subject>
  <dc:creator>Adil Joldić</dc:creator>
  <cp:keywords/>
  <dc:description/>
  <cp:lastModifiedBy>Adil Joldić</cp:lastModifiedBy>
  <cp:revision>37</cp:revision>
  <cp:lastPrinted>2016-10-24T22:03:00Z</cp:lastPrinted>
  <dcterms:created xsi:type="dcterms:W3CDTF">2018-10-15T19:37:00Z</dcterms:created>
  <dcterms:modified xsi:type="dcterms:W3CDTF">2019-10-21T07:46:00Z</dcterms:modified>
</cp:coreProperties>
</file>